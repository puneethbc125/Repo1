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71E35" w14:textId="2FF21066" w:rsidR="00637DCE" w:rsidRPr="00ED20DC" w:rsidRDefault="00720D51" w:rsidP="00ED20DC">
      <w:pPr>
        <w:spacing w:line="276" w:lineRule="auto"/>
        <w:rPr>
          <w:rFonts w:asciiTheme="minorHAnsi" w:hAnsiTheme="minorHAnsi" w:cstheme="minorHAnsi"/>
          <w:sz w:val="22"/>
        </w:rPr>
      </w:pPr>
      <w:r w:rsidRPr="00ED20DC">
        <w:rPr>
          <w:rFonts w:asciiTheme="minorHAnsi" w:hAnsiTheme="minorHAnsi" w:cstheme="minorHAnsi"/>
          <w:noProof/>
          <w:sz w:val="22"/>
        </w:rPr>
        <mc:AlternateContent>
          <mc:Choice Requires="wps">
            <w:drawing>
              <wp:anchor distT="0" distB="0" distL="114300" distR="114300" simplePos="0" relativeHeight="251658240" behindDoc="0" locked="0" layoutInCell="1" allowOverlap="1" wp14:anchorId="416282E2" wp14:editId="78F8BBA6">
                <wp:simplePos x="0" y="0"/>
                <wp:positionH relativeFrom="page">
                  <wp:posOffset>0</wp:posOffset>
                </wp:positionH>
                <wp:positionV relativeFrom="paragraph">
                  <wp:posOffset>142240</wp:posOffset>
                </wp:positionV>
                <wp:extent cx="8087360" cy="10215245"/>
                <wp:effectExtent l="0" t="0" r="8890" b="0"/>
                <wp:wrapNone/>
                <wp:docPr id="3" name="Rectangle 3"/>
                <wp:cNvGraphicFramePr/>
                <a:graphic xmlns:a="http://schemas.openxmlformats.org/drawingml/2006/main">
                  <a:graphicData uri="http://schemas.microsoft.com/office/word/2010/wordprocessingShape">
                    <wps:wsp>
                      <wps:cNvSpPr/>
                      <wps:spPr>
                        <a:xfrm>
                          <a:off x="0" y="0"/>
                          <a:ext cx="8087360" cy="102152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E97D9" id="Rectangle 3" o:spid="_x0000_s1026" style="position:absolute;margin-left:0;margin-top:11.2pt;width:636.8pt;height:804.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" fillcolor="white [3212]" stroked="f" strokeweight="1pt">
                <w10:wrap anchorx="page"/>
              </v:rect>
            </w:pict>
          </mc:Fallback>
        </mc:AlternateContent>
      </w:r>
    </w:p>
    <w:p w14:paraId="47A46465" w14:textId="0137CA56" w:rsidR="00637DCE" w:rsidRPr="00ED20DC" w:rsidRDefault="00637DCE" w:rsidP="00ED20DC">
      <w:pPr>
        <w:spacing w:line="276" w:lineRule="auto"/>
        <w:rPr>
          <w:rFonts w:asciiTheme="minorHAnsi" w:hAnsiTheme="minorHAnsi" w:cstheme="minorHAnsi"/>
          <w:sz w:val="22"/>
        </w:rPr>
      </w:pPr>
    </w:p>
    <w:p w14:paraId="53CC062E" w14:textId="238CD277" w:rsidR="001A4033" w:rsidRPr="00ED20DC" w:rsidRDefault="006E39AC" w:rsidP="00ED20DC">
      <w:pPr>
        <w:spacing w:line="276" w:lineRule="auto"/>
        <w:rPr>
          <w:rFonts w:asciiTheme="minorHAnsi" w:hAnsiTheme="minorHAnsi" w:cstheme="minorHAnsi"/>
          <w:sz w:val="22"/>
        </w:rPr>
      </w:pPr>
      <w:r w:rsidRPr="00ED20DC">
        <w:rPr>
          <w:rFonts w:asciiTheme="minorHAnsi" w:hAnsiTheme="minorHAnsi" w:cstheme="minorHAnsi"/>
          <w:noProof/>
          <w:sz w:val="22"/>
        </w:rPr>
        <w:drawing>
          <wp:anchor distT="0" distB="0" distL="114300" distR="114300" simplePos="0" relativeHeight="251658244" behindDoc="0" locked="0" layoutInCell="1" allowOverlap="1" wp14:anchorId="4C8CF119" wp14:editId="6AF063AD">
            <wp:simplePos x="0" y="0"/>
            <wp:positionH relativeFrom="column">
              <wp:posOffset>-1078230</wp:posOffset>
            </wp:positionH>
            <wp:positionV relativeFrom="paragraph">
              <wp:posOffset>256540</wp:posOffset>
            </wp:positionV>
            <wp:extent cx="9175115" cy="12133156"/>
            <wp:effectExtent l="0" t="0" r="6985" b="1905"/>
            <wp:wrapNone/>
            <wp:docPr id="9" name="Graphic 9"/>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75115" cy="12133156"/>
                    </a:xfrm>
                    <a:prstGeom prst="rect">
                      <a:avLst/>
                    </a:prstGeom>
                  </pic:spPr>
                </pic:pic>
              </a:graphicData>
            </a:graphic>
          </wp:anchor>
        </w:drawing>
      </w:r>
      <w:r w:rsidR="001408F8" w:rsidRPr="00ED20DC">
        <w:rPr>
          <w:rFonts w:asciiTheme="minorHAnsi" w:hAnsiTheme="minorHAnsi" w:cstheme="minorHAnsi"/>
          <w:noProof/>
          <w:sz w:val="22"/>
        </w:rPr>
        <w:drawing>
          <wp:anchor distT="0" distB="0" distL="114300" distR="114300" simplePos="0" relativeHeight="251658241" behindDoc="0" locked="0" layoutInCell="1" allowOverlap="1" wp14:anchorId="5C6F334A" wp14:editId="48337840">
            <wp:simplePos x="0" y="0"/>
            <wp:positionH relativeFrom="margin">
              <wp:posOffset>-657225</wp:posOffset>
            </wp:positionH>
            <wp:positionV relativeFrom="paragraph">
              <wp:posOffset>-323850</wp:posOffset>
            </wp:positionV>
            <wp:extent cx="2253914" cy="504000"/>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screen">
                      <a:extLst>
                        <a:ext uri="{28A0092B-C50C-407E-A947-70E740481C1C}">
                          <a14:useLocalDpi xmlns:a14="http://schemas.microsoft.com/office/drawing/2010/main"/>
                        </a:ext>
                        <a:ext uri="{96DAC541-7B7A-43D3-8B79-37D633B846F1}">
                          <asvg:svgBlip xmlns:asvg="http://schemas.microsoft.com/office/drawing/2016/SVG/main" r:embed="rId15"/>
                        </a:ext>
                      </a:extLst>
                    </a:blip>
                    <a:stretch>
                      <a:fillRect/>
                    </a:stretch>
                  </pic:blipFill>
                  <pic:spPr>
                    <a:xfrm>
                      <a:off x="0" y="0"/>
                      <a:ext cx="2253914" cy="504000"/>
                    </a:xfrm>
                    <a:prstGeom prst="rect">
                      <a:avLst/>
                    </a:prstGeom>
                  </pic:spPr>
                </pic:pic>
              </a:graphicData>
            </a:graphic>
            <wp14:sizeRelH relativeFrom="margin">
              <wp14:pctWidth>0</wp14:pctWidth>
            </wp14:sizeRelH>
            <wp14:sizeRelV relativeFrom="margin">
              <wp14:pctHeight>0</wp14:pctHeight>
            </wp14:sizeRelV>
          </wp:anchor>
        </w:drawing>
      </w:r>
    </w:p>
    <w:p w14:paraId="5515F265" w14:textId="14797688" w:rsidR="001A4033" w:rsidRPr="00ED20DC" w:rsidRDefault="001A4033" w:rsidP="00ED20DC">
      <w:pPr>
        <w:spacing w:line="276" w:lineRule="auto"/>
        <w:rPr>
          <w:rFonts w:asciiTheme="minorHAnsi" w:hAnsiTheme="minorHAnsi" w:cstheme="minorHAnsi"/>
          <w:sz w:val="22"/>
        </w:rPr>
      </w:pPr>
    </w:p>
    <w:p w14:paraId="4600E4CF" w14:textId="3840260D" w:rsidR="001A4033" w:rsidRPr="00ED20DC" w:rsidRDefault="001A4033" w:rsidP="00ED20DC">
      <w:pPr>
        <w:spacing w:line="276" w:lineRule="auto"/>
        <w:rPr>
          <w:rFonts w:asciiTheme="minorHAnsi" w:hAnsiTheme="minorHAnsi" w:cstheme="minorHAnsi"/>
          <w:sz w:val="22"/>
        </w:rPr>
      </w:pPr>
    </w:p>
    <w:p w14:paraId="2B56A40E" w14:textId="049D871E" w:rsidR="001A4033" w:rsidRPr="00ED20DC" w:rsidRDefault="00E94E38" w:rsidP="00ED20DC">
      <w:pPr>
        <w:pStyle w:val="Title"/>
        <w:spacing w:line="276" w:lineRule="auto"/>
        <w:jc w:val="both"/>
        <w:rPr>
          <w:rFonts w:asciiTheme="minorHAnsi" w:hAnsiTheme="minorHAnsi" w:cstheme="minorHAnsi"/>
          <w:sz w:val="22"/>
        </w:rPr>
      </w:pPr>
      <w:r w:rsidRPr="00ED20DC">
        <w:rPr>
          <w:rFonts w:asciiTheme="minorHAnsi" w:hAnsiTheme="minorHAnsi" w:cstheme="minorHAnsi"/>
          <w:noProof/>
          <w:sz w:val="22"/>
        </w:rPr>
        <mc:AlternateContent>
          <mc:Choice Requires="wps">
            <w:drawing>
              <wp:anchor distT="0" distB="0" distL="114300" distR="114300" simplePos="0" relativeHeight="251658246" behindDoc="0" locked="0" layoutInCell="1" allowOverlap="1" wp14:anchorId="0E3E6B39" wp14:editId="716241D2">
                <wp:simplePos x="0" y="0"/>
                <wp:positionH relativeFrom="column">
                  <wp:posOffset>-405517</wp:posOffset>
                </wp:positionH>
                <wp:positionV relativeFrom="paragraph">
                  <wp:posOffset>3640455</wp:posOffset>
                </wp:positionV>
                <wp:extent cx="5279667" cy="477078"/>
                <wp:effectExtent l="0" t="0" r="0" b="0"/>
                <wp:wrapNone/>
                <wp:docPr id="8" name="Text Box 8"/>
                <wp:cNvGraphicFramePr/>
                <a:graphic xmlns:a="http://schemas.openxmlformats.org/drawingml/2006/main">
                  <a:graphicData uri="http://schemas.microsoft.com/office/word/2010/wordprocessingShape">
                    <wps:wsp>
                      <wps:cNvSpPr txBox="1"/>
                      <wps:spPr>
                        <a:xfrm>
                          <a:off x="0" y="0"/>
                          <a:ext cx="5279667" cy="477078"/>
                        </a:xfrm>
                        <a:prstGeom prst="rect">
                          <a:avLst/>
                        </a:prstGeom>
                        <a:solidFill>
                          <a:srgbClr val="FFFFFF"/>
                        </a:solidFill>
                        <a:ln w="6350">
                          <a:noFill/>
                        </a:ln>
                      </wps:spPr>
                      <wps:txbx>
                        <w:txbxContent>
                          <w:p w14:paraId="09F2E57A" w14:textId="368E5200" w:rsidR="00155F70" w:rsidRPr="00A65EDB" w:rsidRDefault="00155F70" w:rsidP="00024733">
                            <w:pPr>
                              <w:rPr>
                                <w:rFonts w:ascii="Arial" w:hAnsi="Arial" w:cs="Arial"/>
                                <w:b/>
                                <w:bCs/>
                                <w:sz w:val="36"/>
                                <w:szCs w:val="36"/>
                                <w:lang w:val="en-IN"/>
                              </w:rPr>
                            </w:pPr>
                            <w:r w:rsidRPr="00A65EDB">
                              <w:rPr>
                                <w:rFonts w:ascii="Arial" w:hAnsi="Arial" w:cs="Arial"/>
                                <w:b/>
                                <w:bCs/>
                                <w:sz w:val="36"/>
                                <w:szCs w:val="36"/>
                                <w:lang w:val="en-IN"/>
                              </w:rPr>
                              <w:t>&lt;</w:t>
                            </w:r>
                            <w:r>
                              <w:rPr>
                                <w:rFonts w:ascii="Arial" w:hAnsi="Arial" w:cs="Arial"/>
                                <w:b/>
                                <w:bCs/>
                                <w:sz w:val="36"/>
                                <w:szCs w:val="36"/>
                                <w:lang w:val="en-IN"/>
                              </w:rPr>
                              <w:t>IDFC First Bank</w:t>
                            </w:r>
                            <w:r w:rsidRPr="00A65EDB">
                              <w:rPr>
                                <w:rFonts w:ascii="Arial" w:hAnsi="Arial" w:cs="Arial"/>
                                <w:b/>
                                <w:bCs/>
                                <w:sz w:val="36"/>
                                <w:szCs w:val="36"/>
                                <w:lang w:val="en-IN"/>
                              </w:rPr>
                              <w:t>&gt; - &lt;</w:t>
                            </w:r>
                            <w:r>
                              <w:rPr>
                                <w:rFonts w:ascii="Arial" w:hAnsi="Arial" w:cs="Arial"/>
                                <w:b/>
                                <w:bCs/>
                                <w:sz w:val="36"/>
                                <w:szCs w:val="36"/>
                                <w:lang w:val="en-IN"/>
                              </w:rPr>
                              <w:t>BO Assisted CA Journey</w:t>
                            </w:r>
                            <w:r w:rsidRPr="00A65EDB">
                              <w:rPr>
                                <w:rFonts w:ascii="Arial" w:hAnsi="Arial" w:cs="Arial"/>
                                <w:b/>
                                <w:bCs/>
                                <w:sz w:val="36"/>
                                <w:szCs w:val="36"/>
                                <w:lang w:val="en-IN"/>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E6B39" id="_x0000_t202" coordsize="21600,21600" o:spt="202" path="m,l,21600r21600,l21600,xe">
                <v:stroke joinstyle="miter"/>
                <v:path gradientshapeok="t" o:connecttype="rect"/>
              </v:shapetype>
              <v:shape id="Text Box 8" o:spid="_x0000_s1026" type="#_x0000_t202" style="position:absolute;left:0;text-align:left;margin-left:-31.95pt;margin-top:286.65pt;width:415.7pt;height:37.5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" stroked="f" strokeweight=".5pt">
                <v:textbox>
                  <w:txbxContent>
                    <w:p w14:paraId="09F2E57A" w14:textId="368E5200" w:rsidR="00155F70" w:rsidRPr="00A65EDB" w:rsidRDefault="00155F70" w:rsidP="00024733">
                      <w:pPr>
                        <w:rPr>
                          <w:rFonts w:ascii="Arial" w:hAnsi="Arial" w:cs="Arial"/>
                          <w:b/>
                          <w:bCs/>
                          <w:sz w:val="36"/>
                          <w:szCs w:val="36"/>
                          <w:lang w:val="en-IN"/>
                        </w:rPr>
                      </w:pPr>
                      <w:r w:rsidRPr="00A65EDB">
                        <w:rPr>
                          <w:rFonts w:ascii="Arial" w:hAnsi="Arial" w:cs="Arial"/>
                          <w:b/>
                          <w:bCs/>
                          <w:sz w:val="36"/>
                          <w:szCs w:val="36"/>
                          <w:lang w:val="en-IN"/>
                        </w:rPr>
                        <w:t>&lt;</w:t>
                      </w:r>
                      <w:r>
                        <w:rPr>
                          <w:rFonts w:ascii="Arial" w:hAnsi="Arial" w:cs="Arial"/>
                          <w:b/>
                          <w:bCs/>
                          <w:sz w:val="36"/>
                          <w:szCs w:val="36"/>
                          <w:lang w:val="en-IN"/>
                        </w:rPr>
                        <w:t>IDFC First Bank</w:t>
                      </w:r>
                      <w:r w:rsidRPr="00A65EDB">
                        <w:rPr>
                          <w:rFonts w:ascii="Arial" w:hAnsi="Arial" w:cs="Arial"/>
                          <w:b/>
                          <w:bCs/>
                          <w:sz w:val="36"/>
                          <w:szCs w:val="36"/>
                          <w:lang w:val="en-IN"/>
                        </w:rPr>
                        <w:t>&gt; - &lt;</w:t>
                      </w:r>
                      <w:r>
                        <w:rPr>
                          <w:rFonts w:ascii="Arial" w:hAnsi="Arial" w:cs="Arial"/>
                          <w:b/>
                          <w:bCs/>
                          <w:sz w:val="36"/>
                          <w:szCs w:val="36"/>
                          <w:lang w:val="en-IN"/>
                        </w:rPr>
                        <w:t>BO Assisted CA Journey</w:t>
                      </w:r>
                      <w:r w:rsidRPr="00A65EDB">
                        <w:rPr>
                          <w:rFonts w:ascii="Arial" w:hAnsi="Arial" w:cs="Arial"/>
                          <w:b/>
                          <w:bCs/>
                          <w:sz w:val="36"/>
                          <w:szCs w:val="36"/>
                          <w:lang w:val="en-IN"/>
                        </w:rPr>
                        <w:t>&gt;</w:t>
                      </w:r>
                    </w:p>
                  </w:txbxContent>
                </v:textbox>
              </v:shape>
            </w:pict>
          </mc:Fallback>
        </mc:AlternateContent>
      </w:r>
      <w:r w:rsidR="00A65EDB" w:rsidRPr="00ED20DC">
        <w:rPr>
          <w:rFonts w:asciiTheme="minorHAnsi" w:hAnsiTheme="minorHAnsi" w:cstheme="minorHAnsi"/>
          <w:noProof/>
          <w:sz w:val="22"/>
        </w:rPr>
        <mc:AlternateContent>
          <mc:Choice Requires="wps">
            <w:drawing>
              <wp:anchor distT="0" distB="0" distL="114300" distR="114300" simplePos="0" relativeHeight="251658245" behindDoc="0" locked="0" layoutInCell="1" allowOverlap="1" wp14:anchorId="212EC6E0" wp14:editId="21E14BE7">
                <wp:simplePos x="0" y="0"/>
                <wp:positionH relativeFrom="column">
                  <wp:posOffset>-275506</wp:posOffset>
                </wp:positionH>
                <wp:positionV relativeFrom="paragraph">
                  <wp:posOffset>2649172</wp:posOffset>
                </wp:positionV>
                <wp:extent cx="5141343" cy="836762"/>
                <wp:effectExtent l="0" t="0" r="2540" b="1905"/>
                <wp:wrapNone/>
                <wp:docPr id="6" name="Text Box 6"/>
                <wp:cNvGraphicFramePr/>
                <a:graphic xmlns:a="http://schemas.openxmlformats.org/drawingml/2006/main">
                  <a:graphicData uri="http://schemas.microsoft.com/office/word/2010/wordprocessingShape">
                    <wps:wsp>
                      <wps:cNvSpPr txBox="1"/>
                      <wps:spPr>
                        <a:xfrm>
                          <a:off x="0" y="0"/>
                          <a:ext cx="5141343" cy="836762"/>
                        </a:xfrm>
                        <a:prstGeom prst="rect">
                          <a:avLst/>
                        </a:prstGeom>
                        <a:solidFill>
                          <a:srgbClr val="FFFFFF"/>
                        </a:solidFill>
                        <a:ln w="6350">
                          <a:noFill/>
                        </a:ln>
                      </wps:spPr>
                      <wps:txbx>
                        <w:txbxContent>
                          <w:p w14:paraId="65BB278C" w14:textId="7881C1D7" w:rsidR="00155F70" w:rsidRDefault="00155F70" w:rsidP="001408F8">
                            <w:pPr>
                              <w:rPr>
                                <w:rFonts w:ascii="Arial" w:hAnsi="Arial" w:cs="Arial"/>
                                <w:b/>
                                <w:bCs/>
                                <w:sz w:val="48"/>
                                <w:szCs w:val="48"/>
                                <w:lang w:val="en-IN"/>
                              </w:rPr>
                            </w:pPr>
                            <w:r w:rsidRPr="00163308">
                              <w:rPr>
                                <w:rFonts w:ascii="Arial" w:hAnsi="Arial" w:cs="Arial"/>
                                <w:b/>
                                <w:bCs/>
                                <w:sz w:val="48"/>
                                <w:szCs w:val="48"/>
                                <w:lang w:val="en-IN"/>
                              </w:rPr>
                              <w:t>System</w:t>
                            </w:r>
                            <w:r>
                              <w:rPr>
                                <w:rFonts w:ascii="Arial" w:hAnsi="Arial" w:cs="Arial"/>
                                <w:b/>
                                <w:bCs/>
                                <w:sz w:val="48"/>
                                <w:szCs w:val="48"/>
                                <w:lang w:val="en-IN"/>
                              </w:rPr>
                              <w:t>/ Functional</w:t>
                            </w:r>
                            <w:r w:rsidRPr="00163308">
                              <w:rPr>
                                <w:rFonts w:ascii="Arial" w:hAnsi="Arial" w:cs="Arial"/>
                                <w:b/>
                                <w:bCs/>
                                <w:sz w:val="48"/>
                                <w:szCs w:val="48"/>
                                <w:lang w:val="en-IN"/>
                              </w:rPr>
                              <w:t xml:space="preserve"> Requirements Specifications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EC6E0" id="Text Box 6" o:spid="_x0000_s1027" type="#_x0000_t202" style="position:absolute;left:0;text-align:left;margin-left:-21.7pt;margin-top:208.6pt;width:404.85pt;height:65.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" stroked="f" strokeweight=".5pt">
                <v:textbox>
                  <w:txbxContent>
                    <w:p w14:paraId="65BB278C" w14:textId="7881C1D7" w:rsidR="00155F70" w:rsidRDefault="00155F70" w:rsidP="001408F8">
                      <w:pPr>
                        <w:rPr>
                          <w:rFonts w:ascii="Arial" w:hAnsi="Arial" w:cs="Arial"/>
                          <w:b/>
                          <w:bCs/>
                          <w:sz w:val="48"/>
                          <w:szCs w:val="48"/>
                          <w:lang w:val="en-IN"/>
                        </w:rPr>
                      </w:pPr>
                      <w:r w:rsidRPr="00163308">
                        <w:rPr>
                          <w:rFonts w:ascii="Arial" w:hAnsi="Arial" w:cs="Arial"/>
                          <w:b/>
                          <w:bCs/>
                          <w:sz w:val="48"/>
                          <w:szCs w:val="48"/>
                          <w:lang w:val="en-IN"/>
                        </w:rPr>
                        <w:t>System</w:t>
                      </w:r>
                      <w:r>
                        <w:rPr>
                          <w:rFonts w:ascii="Arial" w:hAnsi="Arial" w:cs="Arial"/>
                          <w:b/>
                          <w:bCs/>
                          <w:sz w:val="48"/>
                          <w:szCs w:val="48"/>
                          <w:lang w:val="en-IN"/>
                        </w:rPr>
                        <w:t>/ Functional</w:t>
                      </w:r>
                      <w:r w:rsidRPr="00163308">
                        <w:rPr>
                          <w:rFonts w:ascii="Arial" w:hAnsi="Arial" w:cs="Arial"/>
                          <w:b/>
                          <w:bCs/>
                          <w:sz w:val="48"/>
                          <w:szCs w:val="48"/>
                          <w:lang w:val="en-IN"/>
                        </w:rPr>
                        <w:t xml:space="preserve"> Requirements Specifications Document</w:t>
                      </w:r>
                    </w:p>
                  </w:txbxContent>
                </v:textbox>
              </v:shape>
            </w:pict>
          </mc:Fallback>
        </mc:AlternateContent>
      </w:r>
      <w:r w:rsidR="00D96496" w:rsidRPr="00ED20DC">
        <w:rPr>
          <w:rFonts w:asciiTheme="minorHAnsi" w:hAnsiTheme="minorHAnsi" w:cstheme="minorHAnsi"/>
          <w:noProof/>
          <w:sz w:val="22"/>
        </w:rPr>
        <mc:AlternateContent>
          <mc:Choice Requires="wps">
            <w:drawing>
              <wp:anchor distT="45720" distB="45720" distL="114300" distR="114300" simplePos="0" relativeHeight="251658242" behindDoc="0" locked="0" layoutInCell="1" allowOverlap="1" wp14:anchorId="7A9113D4" wp14:editId="7F404D90">
                <wp:simplePos x="0" y="0"/>
                <wp:positionH relativeFrom="margin">
                  <wp:posOffset>2106778</wp:posOffset>
                </wp:positionH>
                <wp:positionV relativeFrom="paragraph">
                  <wp:posOffset>5660390</wp:posOffset>
                </wp:positionV>
                <wp:extent cx="4450841" cy="1082650"/>
                <wp:effectExtent l="0" t="0" r="0" b="38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841" cy="1082650"/>
                        </a:xfrm>
                        <a:prstGeom prst="rect">
                          <a:avLst/>
                        </a:prstGeom>
                        <a:noFill/>
                        <a:ln w="9525">
                          <a:noFill/>
                          <a:miter lim="800000"/>
                          <a:headEnd/>
                          <a:tailEnd/>
                        </a:ln>
                      </wps:spPr>
                      <wps:txbx>
                        <w:txbxContent>
                          <w:p w14:paraId="7FBF2F60" w14:textId="77777777" w:rsidR="00155F70" w:rsidRPr="00FE54A5" w:rsidRDefault="00155F70" w:rsidP="00FE54A5">
                            <w:pPr>
                              <w:pStyle w:val="Abstract"/>
                            </w:pPr>
                            <w:r>
                              <w:t>Abstract</w:t>
                            </w:r>
                          </w:p>
                          <w:p w14:paraId="6489728E" w14:textId="0D8149B1" w:rsidR="00155F70" w:rsidRPr="004E4655" w:rsidRDefault="00155F70" w:rsidP="00C87730">
                            <w:pPr>
                              <w:pStyle w:val="BTWhite"/>
                              <w:jc w:val="left"/>
                            </w:pPr>
                            <w:r>
                              <w:t>This document provides detailed requirements for &lt;Project Name&gt;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113D4" id="Text Box 25" o:spid="_x0000_s1028" type="#_x0000_t202" style="position:absolute;left:0;text-align:left;margin-left:165.9pt;margin-top:445.7pt;width:350.45pt;height:85.2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" filled="f" stroked="f">
                <v:textbox>
                  <w:txbxContent>
                    <w:p w14:paraId="7FBF2F60" w14:textId="77777777" w:rsidR="00155F70" w:rsidRPr="00FE54A5" w:rsidRDefault="00155F70" w:rsidP="00FE54A5">
                      <w:pPr>
                        <w:pStyle w:val="Abstract"/>
                      </w:pPr>
                      <w:r>
                        <w:t>Abstract</w:t>
                      </w:r>
                    </w:p>
                    <w:p w14:paraId="6489728E" w14:textId="0D8149B1" w:rsidR="00155F70" w:rsidRPr="004E4655" w:rsidRDefault="00155F70" w:rsidP="00C87730">
                      <w:pPr>
                        <w:pStyle w:val="BTWhite"/>
                        <w:jc w:val="left"/>
                      </w:pPr>
                      <w:r>
                        <w:t>This document provides detailed requirements for &lt;Project Name&gt;</w:t>
                      </w:r>
                    </w:p>
                  </w:txbxContent>
                </v:textbox>
                <w10:wrap anchorx="margin"/>
              </v:shape>
            </w:pict>
          </mc:Fallback>
        </mc:AlternateContent>
      </w:r>
      <w:r w:rsidR="00D96496" w:rsidRPr="00ED20DC">
        <w:rPr>
          <w:rFonts w:asciiTheme="minorHAnsi" w:hAnsiTheme="minorHAnsi" w:cstheme="minorHAnsi"/>
          <w:noProof/>
          <w:sz w:val="22"/>
        </w:rPr>
        <mc:AlternateContent>
          <mc:Choice Requires="wps">
            <w:drawing>
              <wp:anchor distT="45720" distB="45720" distL="114300" distR="114300" simplePos="0" relativeHeight="251658243" behindDoc="0" locked="0" layoutInCell="1" allowOverlap="1" wp14:anchorId="255A3D16" wp14:editId="60EC801A">
                <wp:simplePos x="0" y="0"/>
                <wp:positionH relativeFrom="margin">
                  <wp:posOffset>2104845</wp:posOffset>
                </wp:positionH>
                <wp:positionV relativeFrom="paragraph">
                  <wp:posOffset>4616594</wp:posOffset>
                </wp:positionV>
                <wp:extent cx="4450224" cy="1009290"/>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224" cy="1009290"/>
                        </a:xfrm>
                        <a:prstGeom prst="rect">
                          <a:avLst/>
                        </a:prstGeom>
                        <a:noFill/>
                        <a:ln w="9525">
                          <a:noFill/>
                          <a:miter lim="800000"/>
                          <a:headEnd/>
                          <a:tailEnd/>
                        </a:ln>
                      </wps:spPr>
                      <wps:txbx>
                        <w:txbxContent>
                          <w:p w14:paraId="7FED95B6" w14:textId="43E575D3" w:rsidR="00155F70" w:rsidRPr="00EA1324" w:rsidRDefault="00155F70" w:rsidP="00F712E8">
                            <w:pPr>
                              <w:pStyle w:val="Subtitle"/>
                              <w:rPr>
                                <w:lang w:val="en-IN"/>
                              </w:rPr>
                            </w:pPr>
                            <w:r>
                              <w:rPr>
                                <w:lang w:val="en-IN"/>
                              </w:rPr>
                              <w:t>&lt;Project Name&gt;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A3D16" id="Text Box 2" o:spid="_x0000_s1029" type="#_x0000_t202" style="position:absolute;left:0;text-align:left;margin-left:165.75pt;margin-top:363.5pt;width:350.4pt;height:79.4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" filled="f" stroked="f">
                <v:textbox>
                  <w:txbxContent>
                    <w:p w14:paraId="7FED95B6" w14:textId="43E575D3" w:rsidR="00155F70" w:rsidRPr="00EA1324" w:rsidRDefault="00155F70" w:rsidP="00F712E8">
                      <w:pPr>
                        <w:pStyle w:val="Subtitle"/>
                        <w:rPr>
                          <w:lang w:val="en-IN"/>
                        </w:rPr>
                      </w:pPr>
                      <w:r>
                        <w:rPr>
                          <w:lang w:val="en-IN"/>
                        </w:rPr>
                        <w:t>&lt;Project Name&gt;</w:t>
                      </w:r>
                    </w:p>
                  </w:txbxContent>
                </v:textbox>
                <w10:wrap anchorx="margin"/>
              </v:shape>
            </w:pict>
          </mc:Fallback>
        </mc:AlternateContent>
      </w:r>
      <w:r w:rsidR="001A4033" w:rsidRPr="00ED20DC">
        <w:rPr>
          <w:rFonts w:asciiTheme="minorHAnsi" w:hAnsiTheme="minorHAnsi" w:cstheme="minorHAnsi"/>
          <w:sz w:val="22"/>
        </w:rPr>
        <w:br w:type="page"/>
      </w:r>
    </w:p>
    <w:p w14:paraId="00F7F17B" w14:textId="210C0E19" w:rsidR="00B10AA8" w:rsidRPr="00ED20DC" w:rsidRDefault="00B10AA8" w:rsidP="00ED20DC">
      <w:pPr>
        <w:pStyle w:val="About"/>
        <w:spacing w:line="276" w:lineRule="auto"/>
        <w:rPr>
          <w:rFonts w:asciiTheme="minorHAnsi" w:hAnsiTheme="minorHAnsi" w:cstheme="minorHAnsi"/>
          <w:sz w:val="22"/>
          <w:szCs w:val="22"/>
        </w:rPr>
      </w:pPr>
      <w:bookmarkStart w:id="0" w:name="_Toc503865972"/>
      <w:r w:rsidRPr="00ED20DC">
        <w:rPr>
          <w:rFonts w:asciiTheme="minorHAnsi" w:hAnsiTheme="minorHAnsi" w:cstheme="minorHAnsi"/>
          <w:sz w:val="22"/>
          <w:szCs w:val="22"/>
        </w:rPr>
        <w:lastRenderedPageBreak/>
        <w:t>Revision History</w:t>
      </w:r>
    </w:p>
    <w:tbl>
      <w:tblPr>
        <w:tblStyle w:val="ListTable1Light-Accent2"/>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914"/>
        <w:gridCol w:w="2722"/>
        <w:gridCol w:w="1536"/>
        <w:gridCol w:w="2016"/>
        <w:gridCol w:w="925"/>
      </w:tblGrid>
      <w:tr w:rsidR="00B10AA8" w:rsidRPr="00ED20DC" w14:paraId="3EAEA8FD" w14:textId="77777777" w:rsidTr="007D6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Borders>
              <w:bottom w:val="none" w:sz="0" w:space="0" w:color="auto"/>
            </w:tcBorders>
          </w:tcPr>
          <w:p w14:paraId="09D555C0" w14:textId="77777777" w:rsidR="00B10AA8" w:rsidRPr="00ED20DC" w:rsidRDefault="00B10AA8" w:rsidP="00ED20DC">
            <w:pPr>
              <w:spacing w:after="60" w:line="276" w:lineRule="auto"/>
              <w:rPr>
                <w:rFonts w:asciiTheme="minorHAnsi" w:hAnsiTheme="minorHAnsi" w:cstheme="minorHAnsi"/>
                <w:b w:val="0"/>
                <w:sz w:val="22"/>
              </w:rPr>
            </w:pPr>
            <w:r w:rsidRPr="00ED20DC">
              <w:rPr>
                <w:rFonts w:asciiTheme="minorHAnsi" w:hAnsiTheme="minorHAnsi" w:cstheme="minorHAnsi"/>
                <w:sz w:val="22"/>
              </w:rPr>
              <w:t>Date</w:t>
            </w:r>
          </w:p>
        </w:tc>
        <w:tc>
          <w:tcPr>
            <w:tcW w:w="914" w:type="dxa"/>
            <w:tcBorders>
              <w:bottom w:val="none" w:sz="0" w:space="0" w:color="auto"/>
            </w:tcBorders>
          </w:tcPr>
          <w:p w14:paraId="58475C66" w14:textId="77777777" w:rsidR="00B10AA8" w:rsidRPr="00ED20DC" w:rsidRDefault="00B10AA8" w:rsidP="00ED20DC">
            <w:pPr>
              <w:spacing w:after="6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ED20DC">
              <w:rPr>
                <w:rFonts w:asciiTheme="minorHAnsi" w:hAnsiTheme="minorHAnsi" w:cstheme="minorHAnsi"/>
                <w:sz w:val="22"/>
              </w:rPr>
              <w:t>Version</w:t>
            </w:r>
          </w:p>
        </w:tc>
        <w:tc>
          <w:tcPr>
            <w:tcW w:w="2722" w:type="dxa"/>
            <w:tcBorders>
              <w:bottom w:val="none" w:sz="0" w:space="0" w:color="auto"/>
            </w:tcBorders>
          </w:tcPr>
          <w:p w14:paraId="44B090FE" w14:textId="77777777" w:rsidR="00B10AA8" w:rsidRPr="00ED20DC" w:rsidRDefault="00B10AA8" w:rsidP="00ED20DC">
            <w:pPr>
              <w:spacing w:after="6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ED20DC">
              <w:rPr>
                <w:rFonts w:asciiTheme="minorHAnsi" w:hAnsiTheme="minorHAnsi" w:cstheme="minorHAnsi"/>
                <w:sz w:val="22"/>
              </w:rPr>
              <w:t>Description</w:t>
            </w:r>
          </w:p>
        </w:tc>
        <w:tc>
          <w:tcPr>
            <w:tcW w:w="1536" w:type="dxa"/>
            <w:tcBorders>
              <w:bottom w:val="none" w:sz="0" w:space="0" w:color="auto"/>
            </w:tcBorders>
          </w:tcPr>
          <w:p w14:paraId="44B7353E" w14:textId="77777777" w:rsidR="00B10AA8" w:rsidRPr="00ED20DC" w:rsidRDefault="00B10AA8" w:rsidP="00ED20DC">
            <w:pPr>
              <w:spacing w:after="6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ED20DC">
              <w:rPr>
                <w:rFonts w:asciiTheme="minorHAnsi" w:hAnsiTheme="minorHAnsi" w:cstheme="minorHAnsi"/>
                <w:sz w:val="22"/>
              </w:rPr>
              <w:t>Author</w:t>
            </w:r>
          </w:p>
        </w:tc>
        <w:tc>
          <w:tcPr>
            <w:tcW w:w="2016" w:type="dxa"/>
            <w:tcBorders>
              <w:bottom w:val="none" w:sz="0" w:space="0" w:color="auto"/>
            </w:tcBorders>
          </w:tcPr>
          <w:p w14:paraId="4382649D" w14:textId="77777777" w:rsidR="00B10AA8" w:rsidRPr="00ED20DC" w:rsidRDefault="00B10AA8" w:rsidP="00ED20DC">
            <w:pPr>
              <w:spacing w:after="6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ED20DC">
              <w:rPr>
                <w:rFonts w:asciiTheme="minorHAnsi" w:hAnsiTheme="minorHAnsi" w:cstheme="minorHAnsi"/>
                <w:sz w:val="22"/>
              </w:rPr>
              <w:t>Approved / Reviewed By</w:t>
            </w:r>
          </w:p>
        </w:tc>
        <w:tc>
          <w:tcPr>
            <w:tcW w:w="925" w:type="dxa"/>
            <w:tcBorders>
              <w:bottom w:val="none" w:sz="0" w:space="0" w:color="auto"/>
            </w:tcBorders>
          </w:tcPr>
          <w:p w14:paraId="7C5AB3BF" w14:textId="77777777" w:rsidR="00B10AA8" w:rsidRPr="00ED20DC" w:rsidRDefault="00B10AA8" w:rsidP="00ED20DC">
            <w:pPr>
              <w:spacing w:after="60"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ED20DC">
              <w:rPr>
                <w:rFonts w:asciiTheme="minorHAnsi" w:hAnsiTheme="minorHAnsi" w:cstheme="minorHAnsi"/>
                <w:sz w:val="22"/>
              </w:rPr>
              <w:t>Status</w:t>
            </w:r>
          </w:p>
        </w:tc>
      </w:tr>
      <w:tr w:rsidR="00B10AA8" w:rsidRPr="00ED20DC" w14:paraId="3B36CE7D" w14:textId="77777777" w:rsidTr="007D6B41">
        <w:trPr>
          <w:cnfStyle w:val="000000100000" w:firstRow="0" w:lastRow="0" w:firstColumn="0" w:lastColumn="0" w:oddVBand="0" w:evenVBand="0" w:oddHBand="1"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1236" w:type="dxa"/>
          </w:tcPr>
          <w:p w14:paraId="4D95BC77" w14:textId="4BE66353" w:rsidR="00B10AA8" w:rsidRPr="00ED20DC" w:rsidRDefault="00793713" w:rsidP="00ED20DC">
            <w:pPr>
              <w:spacing w:after="60" w:line="276" w:lineRule="auto"/>
              <w:rPr>
                <w:rFonts w:asciiTheme="minorHAnsi" w:hAnsiTheme="minorHAnsi" w:cstheme="minorHAnsi"/>
                <w:sz w:val="22"/>
              </w:rPr>
            </w:pPr>
            <w:r>
              <w:rPr>
                <w:rFonts w:asciiTheme="minorHAnsi" w:hAnsiTheme="minorHAnsi" w:cstheme="minorHAnsi"/>
                <w:sz w:val="22"/>
              </w:rPr>
              <w:t>1</w:t>
            </w:r>
            <w:r w:rsidR="00701C66">
              <w:rPr>
                <w:rFonts w:asciiTheme="minorHAnsi" w:hAnsiTheme="minorHAnsi" w:cstheme="minorHAnsi"/>
                <w:sz w:val="22"/>
              </w:rPr>
              <w:t>3</w:t>
            </w:r>
            <w:r w:rsidR="00333F0E">
              <w:rPr>
                <w:rFonts w:asciiTheme="minorHAnsi" w:hAnsiTheme="minorHAnsi" w:cstheme="minorHAnsi"/>
                <w:sz w:val="22"/>
              </w:rPr>
              <w:t>-</w:t>
            </w:r>
            <w:r w:rsidR="0081755D">
              <w:rPr>
                <w:rFonts w:asciiTheme="minorHAnsi" w:hAnsiTheme="minorHAnsi" w:cstheme="minorHAnsi"/>
                <w:sz w:val="22"/>
              </w:rPr>
              <w:t>Oct</w:t>
            </w:r>
            <w:r w:rsidR="00333F0E">
              <w:rPr>
                <w:rFonts w:asciiTheme="minorHAnsi" w:hAnsiTheme="minorHAnsi" w:cstheme="minorHAnsi"/>
                <w:sz w:val="22"/>
              </w:rPr>
              <w:t>-21</w:t>
            </w:r>
          </w:p>
        </w:tc>
        <w:tc>
          <w:tcPr>
            <w:tcW w:w="914" w:type="dxa"/>
          </w:tcPr>
          <w:p w14:paraId="046BF0CF" w14:textId="7F6F8B8F" w:rsidR="00B10AA8" w:rsidRPr="00ED20DC" w:rsidRDefault="00333F0E" w:rsidP="00ED20DC">
            <w:pPr>
              <w:spacing w:after="6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V1.0</w:t>
            </w:r>
          </w:p>
        </w:tc>
        <w:tc>
          <w:tcPr>
            <w:tcW w:w="2722" w:type="dxa"/>
          </w:tcPr>
          <w:p w14:paraId="3C01E4EE" w14:textId="57147E14" w:rsidR="00B10AA8" w:rsidRPr="00ED20DC" w:rsidRDefault="00FD4A8A" w:rsidP="007D6B41">
            <w:pPr>
              <w:spacing w:after="6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D4A8A">
              <w:rPr>
                <w:rFonts w:asciiTheme="minorHAnsi" w:hAnsiTheme="minorHAnsi" w:cstheme="minorHAnsi"/>
                <w:sz w:val="22"/>
              </w:rPr>
              <w:t>E</w:t>
            </w:r>
            <w:r w:rsidR="00FF7F1A">
              <w:rPr>
                <w:rFonts w:asciiTheme="minorHAnsi" w:hAnsiTheme="minorHAnsi" w:cstheme="minorHAnsi"/>
                <w:sz w:val="22"/>
              </w:rPr>
              <w:t>#</w:t>
            </w:r>
            <w:r w:rsidRPr="00FD4A8A">
              <w:rPr>
                <w:rFonts w:asciiTheme="minorHAnsi" w:hAnsiTheme="minorHAnsi" w:cstheme="minorHAnsi"/>
                <w:sz w:val="22"/>
              </w:rPr>
              <w:t>US</w:t>
            </w:r>
            <w:r w:rsidR="00FF7F1A">
              <w:rPr>
                <w:rFonts w:asciiTheme="minorHAnsi" w:hAnsiTheme="minorHAnsi" w:cstheme="minorHAnsi"/>
                <w:sz w:val="22"/>
              </w:rPr>
              <w:t>#</w:t>
            </w:r>
            <w:r w:rsidRPr="00FD4A8A">
              <w:rPr>
                <w:rFonts w:asciiTheme="minorHAnsi" w:hAnsiTheme="minorHAnsi" w:cstheme="minorHAnsi"/>
                <w:sz w:val="22"/>
              </w:rPr>
              <w:t xml:space="preserve">: </w:t>
            </w:r>
            <w:r w:rsidR="00701C66">
              <w:rPr>
                <w:rFonts w:asciiTheme="minorHAnsi" w:hAnsiTheme="minorHAnsi" w:cstheme="minorHAnsi"/>
                <w:sz w:val="22"/>
              </w:rPr>
              <w:t>Negative Screening</w:t>
            </w:r>
          </w:p>
        </w:tc>
        <w:tc>
          <w:tcPr>
            <w:tcW w:w="1536" w:type="dxa"/>
          </w:tcPr>
          <w:p w14:paraId="2FB84CFD" w14:textId="1C5749ED" w:rsidR="00B10AA8" w:rsidRPr="00ED20DC" w:rsidRDefault="00276EF1" w:rsidP="00ED20DC">
            <w:pPr>
              <w:spacing w:after="6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ins w:id="1" w:author="Gargi Pande" w:date="2021-10-28T13:58:00Z">
              <w:r>
                <w:rPr>
                  <w:rFonts w:asciiTheme="minorHAnsi" w:hAnsiTheme="minorHAnsi" w:cstheme="minorHAnsi"/>
                  <w:sz w:val="22"/>
                </w:rPr>
                <w:t>Gargi Pande</w:t>
              </w:r>
            </w:ins>
          </w:p>
        </w:tc>
        <w:tc>
          <w:tcPr>
            <w:tcW w:w="2016" w:type="dxa"/>
          </w:tcPr>
          <w:p w14:paraId="4C6E472C" w14:textId="4F903461" w:rsidR="00B10AA8" w:rsidRPr="00ED20DC" w:rsidRDefault="00B10AA8" w:rsidP="00ED20DC">
            <w:pPr>
              <w:spacing w:after="6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925" w:type="dxa"/>
          </w:tcPr>
          <w:p w14:paraId="3DAD44D7" w14:textId="0614305E" w:rsidR="00B10AA8" w:rsidRPr="00ED20DC" w:rsidRDefault="00B10AA8" w:rsidP="00ED20DC">
            <w:pPr>
              <w:spacing w:after="60"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276EF1" w:rsidRPr="00ED20DC" w14:paraId="6500A0AF" w14:textId="77777777" w:rsidTr="007D6B41">
        <w:trPr>
          <w:trHeight w:val="1331"/>
          <w:ins w:id="2" w:author="Gargi Pande" w:date="2021-10-28T13:57:00Z"/>
        </w:trPr>
        <w:tc>
          <w:tcPr>
            <w:cnfStyle w:val="001000000000" w:firstRow="0" w:lastRow="0" w:firstColumn="1" w:lastColumn="0" w:oddVBand="0" w:evenVBand="0" w:oddHBand="0" w:evenHBand="0" w:firstRowFirstColumn="0" w:firstRowLastColumn="0" w:lastRowFirstColumn="0" w:lastRowLastColumn="0"/>
            <w:tcW w:w="1236" w:type="dxa"/>
          </w:tcPr>
          <w:p w14:paraId="50C57EDB" w14:textId="3EF8B6A2" w:rsidR="00276EF1" w:rsidRDefault="00276EF1" w:rsidP="00ED20DC">
            <w:pPr>
              <w:spacing w:after="60" w:line="276" w:lineRule="auto"/>
              <w:rPr>
                <w:ins w:id="3" w:author="Gargi Pande" w:date="2021-10-28T13:57:00Z"/>
                <w:rFonts w:asciiTheme="minorHAnsi" w:hAnsiTheme="minorHAnsi" w:cstheme="minorHAnsi"/>
                <w:sz w:val="22"/>
              </w:rPr>
            </w:pPr>
            <w:ins w:id="4" w:author="Gargi Pande" w:date="2021-10-28T13:57:00Z">
              <w:r>
                <w:rPr>
                  <w:rFonts w:asciiTheme="minorHAnsi" w:hAnsiTheme="minorHAnsi" w:cstheme="minorHAnsi"/>
                  <w:sz w:val="22"/>
                </w:rPr>
                <w:t>2</w:t>
              </w:r>
            </w:ins>
            <w:ins w:id="5" w:author="Gargi Pande" w:date="2021-10-29T17:41:00Z">
              <w:r w:rsidR="007F53E7">
                <w:rPr>
                  <w:rFonts w:asciiTheme="minorHAnsi" w:hAnsiTheme="minorHAnsi" w:cstheme="minorHAnsi"/>
                  <w:sz w:val="22"/>
                </w:rPr>
                <w:t>9</w:t>
              </w:r>
            </w:ins>
            <w:ins w:id="6" w:author="Gargi Pande" w:date="2021-10-28T13:57:00Z">
              <w:r>
                <w:rPr>
                  <w:rFonts w:asciiTheme="minorHAnsi" w:hAnsiTheme="minorHAnsi" w:cstheme="minorHAnsi"/>
                  <w:sz w:val="22"/>
                </w:rPr>
                <w:t>-Oct</w:t>
              </w:r>
            </w:ins>
            <w:ins w:id="7" w:author="Gargi Pande" w:date="2021-10-29T17:44:00Z">
              <w:r w:rsidR="001F2A2F">
                <w:rPr>
                  <w:rFonts w:asciiTheme="minorHAnsi" w:hAnsiTheme="minorHAnsi" w:cstheme="minorHAnsi"/>
                  <w:sz w:val="22"/>
                </w:rPr>
                <w:t>-21</w:t>
              </w:r>
            </w:ins>
          </w:p>
        </w:tc>
        <w:tc>
          <w:tcPr>
            <w:tcW w:w="914" w:type="dxa"/>
          </w:tcPr>
          <w:p w14:paraId="43A07ECF" w14:textId="07F6CFEF" w:rsidR="00276EF1" w:rsidRDefault="00276EF1" w:rsidP="00ED20DC">
            <w:pPr>
              <w:spacing w:after="60" w:line="276" w:lineRule="auto"/>
              <w:cnfStyle w:val="000000000000" w:firstRow="0" w:lastRow="0" w:firstColumn="0" w:lastColumn="0" w:oddVBand="0" w:evenVBand="0" w:oddHBand="0" w:evenHBand="0" w:firstRowFirstColumn="0" w:firstRowLastColumn="0" w:lastRowFirstColumn="0" w:lastRowLastColumn="0"/>
              <w:rPr>
                <w:ins w:id="8" w:author="Gargi Pande" w:date="2021-10-28T13:57:00Z"/>
                <w:rFonts w:asciiTheme="minorHAnsi" w:hAnsiTheme="minorHAnsi" w:cstheme="minorHAnsi"/>
                <w:sz w:val="22"/>
              </w:rPr>
            </w:pPr>
            <w:ins w:id="9" w:author="Gargi Pande" w:date="2021-10-28T13:57:00Z">
              <w:r>
                <w:rPr>
                  <w:rFonts w:asciiTheme="minorHAnsi" w:hAnsiTheme="minorHAnsi" w:cstheme="minorHAnsi"/>
                  <w:sz w:val="22"/>
                </w:rPr>
                <w:t>V1.1</w:t>
              </w:r>
            </w:ins>
          </w:p>
        </w:tc>
        <w:tc>
          <w:tcPr>
            <w:tcW w:w="2722" w:type="dxa"/>
          </w:tcPr>
          <w:p w14:paraId="7F2DB093" w14:textId="3C180171" w:rsidR="00276EF1" w:rsidRPr="00FD4A8A" w:rsidRDefault="00276EF1" w:rsidP="007D6B41">
            <w:pPr>
              <w:spacing w:after="60" w:line="276" w:lineRule="auto"/>
              <w:cnfStyle w:val="000000000000" w:firstRow="0" w:lastRow="0" w:firstColumn="0" w:lastColumn="0" w:oddVBand="0" w:evenVBand="0" w:oddHBand="0" w:evenHBand="0" w:firstRowFirstColumn="0" w:firstRowLastColumn="0" w:lastRowFirstColumn="0" w:lastRowLastColumn="0"/>
              <w:rPr>
                <w:ins w:id="10" w:author="Gargi Pande" w:date="2021-10-28T13:57:00Z"/>
                <w:rFonts w:asciiTheme="minorHAnsi" w:hAnsiTheme="minorHAnsi" w:cstheme="minorHAnsi"/>
                <w:sz w:val="22"/>
              </w:rPr>
            </w:pPr>
            <w:ins w:id="11" w:author="Gargi Pande" w:date="2021-10-28T13:57:00Z">
              <w:r>
                <w:rPr>
                  <w:rFonts w:asciiTheme="minorHAnsi" w:hAnsiTheme="minorHAnsi" w:cstheme="minorHAnsi"/>
                  <w:sz w:val="22"/>
                </w:rPr>
                <w:t>Replie</w:t>
              </w:r>
            </w:ins>
            <w:ins w:id="12" w:author="Gargi Pande" w:date="2021-10-28T13:58:00Z">
              <w:r>
                <w:rPr>
                  <w:rFonts w:asciiTheme="minorHAnsi" w:hAnsiTheme="minorHAnsi" w:cstheme="minorHAnsi"/>
                  <w:sz w:val="22"/>
                </w:rPr>
                <w:t>d to review comments</w:t>
              </w:r>
            </w:ins>
          </w:p>
        </w:tc>
        <w:tc>
          <w:tcPr>
            <w:tcW w:w="1536" w:type="dxa"/>
          </w:tcPr>
          <w:p w14:paraId="16DBEE64" w14:textId="04C2F49B" w:rsidR="00276EF1" w:rsidRPr="00ED20DC" w:rsidRDefault="00276EF1" w:rsidP="00ED20DC">
            <w:pPr>
              <w:spacing w:after="60" w:line="276" w:lineRule="auto"/>
              <w:cnfStyle w:val="000000000000" w:firstRow="0" w:lastRow="0" w:firstColumn="0" w:lastColumn="0" w:oddVBand="0" w:evenVBand="0" w:oddHBand="0" w:evenHBand="0" w:firstRowFirstColumn="0" w:firstRowLastColumn="0" w:lastRowFirstColumn="0" w:lastRowLastColumn="0"/>
              <w:rPr>
                <w:ins w:id="13" w:author="Gargi Pande" w:date="2021-10-28T13:57:00Z"/>
                <w:rFonts w:asciiTheme="minorHAnsi" w:hAnsiTheme="minorHAnsi" w:cstheme="minorHAnsi"/>
                <w:sz w:val="22"/>
              </w:rPr>
            </w:pPr>
            <w:ins w:id="14" w:author="Gargi Pande" w:date="2021-10-28T13:58:00Z">
              <w:r>
                <w:rPr>
                  <w:rFonts w:asciiTheme="minorHAnsi" w:hAnsiTheme="minorHAnsi" w:cstheme="minorHAnsi"/>
                  <w:sz w:val="22"/>
                </w:rPr>
                <w:t>Gargi Pande</w:t>
              </w:r>
            </w:ins>
          </w:p>
        </w:tc>
        <w:tc>
          <w:tcPr>
            <w:tcW w:w="2016" w:type="dxa"/>
          </w:tcPr>
          <w:p w14:paraId="0E5536E4" w14:textId="77777777" w:rsidR="00276EF1" w:rsidRPr="00ED20DC" w:rsidRDefault="00276EF1" w:rsidP="00ED20DC">
            <w:pPr>
              <w:spacing w:after="60" w:line="276" w:lineRule="auto"/>
              <w:cnfStyle w:val="000000000000" w:firstRow="0" w:lastRow="0" w:firstColumn="0" w:lastColumn="0" w:oddVBand="0" w:evenVBand="0" w:oddHBand="0" w:evenHBand="0" w:firstRowFirstColumn="0" w:firstRowLastColumn="0" w:lastRowFirstColumn="0" w:lastRowLastColumn="0"/>
              <w:rPr>
                <w:ins w:id="15" w:author="Gargi Pande" w:date="2021-10-28T13:57:00Z"/>
                <w:rFonts w:asciiTheme="minorHAnsi" w:hAnsiTheme="minorHAnsi" w:cstheme="minorHAnsi"/>
                <w:sz w:val="22"/>
              </w:rPr>
            </w:pPr>
          </w:p>
        </w:tc>
        <w:tc>
          <w:tcPr>
            <w:tcW w:w="925" w:type="dxa"/>
          </w:tcPr>
          <w:p w14:paraId="76278405" w14:textId="77777777" w:rsidR="00276EF1" w:rsidRPr="00ED20DC" w:rsidRDefault="00276EF1" w:rsidP="00ED20DC">
            <w:pPr>
              <w:spacing w:after="60" w:line="276" w:lineRule="auto"/>
              <w:cnfStyle w:val="000000000000" w:firstRow="0" w:lastRow="0" w:firstColumn="0" w:lastColumn="0" w:oddVBand="0" w:evenVBand="0" w:oddHBand="0" w:evenHBand="0" w:firstRowFirstColumn="0" w:firstRowLastColumn="0" w:lastRowFirstColumn="0" w:lastRowLastColumn="0"/>
              <w:rPr>
                <w:ins w:id="16" w:author="Gargi Pande" w:date="2021-10-28T13:57:00Z"/>
                <w:rFonts w:asciiTheme="minorHAnsi" w:hAnsiTheme="minorHAnsi" w:cstheme="minorHAnsi"/>
                <w:sz w:val="22"/>
              </w:rPr>
            </w:pPr>
          </w:p>
        </w:tc>
      </w:tr>
    </w:tbl>
    <w:p w14:paraId="66859525" w14:textId="77777777" w:rsidR="00B10AA8" w:rsidRPr="00ED20DC" w:rsidRDefault="00B10AA8" w:rsidP="00ED20DC">
      <w:pPr>
        <w:pStyle w:val="About"/>
        <w:spacing w:line="276" w:lineRule="auto"/>
        <w:rPr>
          <w:rFonts w:asciiTheme="minorHAnsi" w:hAnsiTheme="minorHAnsi" w:cstheme="minorHAnsi"/>
          <w:sz w:val="22"/>
          <w:szCs w:val="22"/>
        </w:rPr>
      </w:pPr>
    </w:p>
    <w:sdt>
      <w:sdtPr>
        <w:rPr>
          <w:color w:val="auto"/>
          <w:sz w:val="20"/>
        </w:rPr>
        <w:id w:val="-1161458229"/>
        <w:docPartObj>
          <w:docPartGallery w:val="Table of Contents"/>
          <w:docPartUnique/>
        </w:docPartObj>
      </w:sdtPr>
      <w:sdtEndPr>
        <w:rPr>
          <w:b/>
          <w:bCs/>
          <w:noProof/>
        </w:rPr>
      </w:sdtEndPr>
      <w:sdtContent>
        <w:p w14:paraId="2B5B4FF7" w14:textId="2A280C0F" w:rsidR="00193FFC" w:rsidRPr="000102CD" w:rsidRDefault="00193FFC">
          <w:pPr>
            <w:pStyle w:val="TOCHeading"/>
            <w:rPr>
              <w:szCs w:val="32"/>
            </w:rPr>
          </w:pPr>
          <w:r w:rsidRPr="000102CD">
            <w:rPr>
              <w:szCs w:val="32"/>
            </w:rPr>
            <w:t>Contents</w:t>
          </w:r>
        </w:p>
        <w:p w14:paraId="441A462D" w14:textId="65D12B55" w:rsidR="00AB7C97" w:rsidRDefault="00193FFC">
          <w:pPr>
            <w:pStyle w:val="TOC1"/>
            <w:rPr>
              <w:rFonts w:asciiTheme="minorHAnsi" w:eastAsiaTheme="minorEastAsia" w:hAnsiTheme="minorHAnsi"/>
              <w:b w:val="0"/>
              <w:sz w:val="22"/>
            </w:rPr>
          </w:pPr>
          <w:r w:rsidRPr="000102CD">
            <w:rPr>
              <w:sz w:val="18"/>
              <w:szCs w:val="18"/>
            </w:rPr>
            <w:fldChar w:fldCharType="begin"/>
          </w:r>
          <w:r w:rsidRPr="000102CD">
            <w:rPr>
              <w:sz w:val="18"/>
              <w:szCs w:val="18"/>
            </w:rPr>
            <w:instrText xml:space="preserve"> TOC \o "1-3" \h \z \u </w:instrText>
          </w:r>
          <w:r w:rsidRPr="000102CD">
            <w:rPr>
              <w:sz w:val="18"/>
              <w:szCs w:val="18"/>
            </w:rPr>
            <w:fldChar w:fldCharType="separate"/>
          </w:r>
          <w:hyperlink w:anchor="_Toc83384290" w:history="1">
            <w:r w:rsidR="00AB7C97" w:rsidRPr="00D36B57">
              <w:rPr>
                <w:rStyle w:val="Hyperlink"/>
                <w:rFonts w:eastAsia="Calibri" w:cstheme="minorHAnsi"/>
              </w:rPr>
              <w:t>E#:</w:t>
            </w:r>
            <w:r w:rsidR="00701C66">
              <w:rPr>
                <w:rStyle w:val="Hyperlink"/>
                <w:rFonts w:eastAsia="Calibri" w:cstheme="minorHAnsi"/>
              </w:rPr>
              <w:t>Negative Screening</w:t>
            </w:r>
            <w:r w:rsidR="00AB7C97" w:rsidRPr="00D36B57">
              <w:rPr>
                <w:rStyle w:val="Hyperlink"/>
                <w:rFonts w:eastAsia="Calibri" w:cstheme="minorHAnsi"/>
              </w:rPr>
              <w:t xml:space="preserve"> ||E#US#: </w:t>
            </w:r>
            <w:r w:rsidR="00701C66">
              <w:rPr>
                <w:rStyle w:val="Hyperlink"/>
                <w:rFonts w:eastAsia="Calibri" w:cstheme="minorHAnsi"/>
              </w:rPr>
              <w:t>Negative Screening</w:t>
            </w:r>
            <w:r w:rsidR="00AB7C97">
              <w:rPr>
                <w:webHidden/>
              </w:rPr>
              <w:tab/>
            </w:r>
            <w:r w:rsidR="00AB7C97">
              <w:rPr>
                <w:webHidden/>
              </w:rPr>
              <w:fldChar w:fldCharType="begin"/>
            </w:r>
            <w:r w:rsidR="00AB7C97">
              <w:rPr>
                <w:webHidden/>
              </w:rPr>
              <w:instrText xml:space="preserve"> PAGEREF _Toc83384290 \h </w:instrText>
            </w:r>
            <w:r w:rsidR="00AB7C97">
              <w:rPr>
                <w:webHidden/>
              </w:rPr>
            </w:r>
            <w:r w:rsidR="00AB7C97">
              <w:rPr>
                <w:webHidden/>
              </w:rPr>
              <w:fldChar w:fldCharType="separate"/>
            </w:r>
            <w:r w:rsidR="00AB7C97">
              <w:rPr>
                <w:webHidden/>
              </w:rPr>
              <w:t>3</w:t>
            </w:r>
            <w:r w:rsidR="00AB7C97">
              <w:rPr>
                <w:webHidden/>
              </w:rPr>
              <w:fldChar w:fldCharType="end"/>
            </w:r>
          </w:hyperlink>
        </w:p>
        <w:p w14:paraId="6917719F" w14:textId="3B10D1A3" w:rsidR="00193FFC" w:rsidRDefault="00193FFC">
          <w:r w:rsidRPr="000102CD">
            <w:rPr>
              <w:b/>
              <w:bCs/>
              <w:noProof/>
              <w:sz w:val="18"/>
              <w:szCs w:val="18"/>
            </w:rPr>
            <w:fldChar w:fldCharType="end"/>
          </w:r>
        </w:p>
      </w:sdtContent>
    </w:sdt>
    <w:p w14:paraId="2DDB6BD3" w14:textId="6CE9526E" w:rsidR="005A189D" w:rsidRPr="005A189D" w:rsidRDefault="00B10AA8" w:rsidP="004B6DB7">
      <w:pPr>
        <w:pStyle w:val="Heading1"/>
        <w:numPr>
          <w:ilvl w:val="0"/>
          <w:numId w:val="0"/>
        </w:numPr>
        <w:spacing w:line="276" w:lineRule="auto"/>
        <w:jc w:val="both"/>
        <w:rPr>
          <w:rFonts w:asciiTheme="minorHAnsi" w:hAnsiTheme="minorHAnsi" w:cstheme="minorHAnsi"/>
          <w:sz w:val="30"/>
          <w:szCs w:val="30"/>
        </w:rPr>
      </w:pPr>
      <w:r w:rsidRPr="00ED20DC">
        <w:rPr>
          <w:rFonts w:asciiTheme="minorHAnsi" w:hAnsiTheme="minorHAnsi" w:cstheme="minorHAnsi"/>
          <w:sz w:val="22"/>
          <w:szCs w:val="22"/>
        </w:rPr>
        <w:br w:type="page"/>
      </w:r>
      <w:bookmarkStart w:id="17" w:name="_Toc83384290"/>
      <w:bookmarkEnd w:id="0"/>
      <w:r w:rsidR="005E1975">
        <w:rPr>
          <w:rFonts w:asciiTheme="minorHAnsi" w:eastAsia="Calibri" w:hAnsiTheme="minorHAnsi" w:cstheme="minorHAnsi"/>
          <w:sz w:val="30"/>
          <w:szCs w:val="30"/>
        </w:rPr>
        <w:lastRenderedPageBreak/>
        <w:t>E</w:t>
      </w:r>
      <w:r w:rsidR="00FF7F1A">
        <w:rPr>
          <w:rFonts w:asciiTheme="minorHAnsi" w:eastAsia="Calibri" w:hAnsiTheme="minorHAnsi" w:cstheme="minorHAnsi"/>
          <w:sz w:val="30"/>
          <w:szCs w:val="30"/>
        </w:rPr>
        <w:t>#</w:t>
      </w:r>
      <w:r w:rsidR="00FD4A8A">
        <w:rPr>
          <w:rFonts w:asciiTheme="minorHAnsi" w:eastAsia="Calibri" w:hAnsiTheme="minorHAnsi" w:cstheme="minorHAnsi"/>
          <w:sz w:val="30"/>
          <w:szCs w:val="30"/>
        </w:rPr>
        <w:t>:</w:t>
      </w:r>
      <w:r w:rsidR="00516F7B">
        <w:rPr>
          <w:rFonts w:asciiTheme="minorHAnsi" w:eastAsia="Calibri" w:hAnsiTheme="minorHAnsi" w:cstheme="minorHAnsi"/>
          <w:sz w:val="30"/>
          <w:szCs w:val="30"/>
        </w:rPr>
        <w:t xml:space="preserve"> </w:t>
      </w:r>
      <w:r w:rsidR="00701C66">
        <w:rPr>
          <w:rFonts w:asciiTheme="minorHAnsi" w:eastAsia="Calibri" w:hAnsiTheme="minorHAnsi" w:cstheme="minorHAnsi"/>
          <w:sz w:val="30"/>
          <w:szCs w:val="30"/>
        </w:rPr>
        <w:t>Negative Screening</w:t>
      </w:r>
      <w:r w:rsidR="005E1975">
        <w:rPr>
          <w:rFonts w:asciiTheme="minorHAnsi" w:eastAsia="Calibri" w:hAnsiTheme="minorHAnsi" w:cstheme="minorHAnsi"/>
          <w:sz w:val="30"/>
          <w:szCs w:val="30"/>
        </w:rPr>
        <w:t xml:space="preserve"> </w:t>
      </w:r>
      <w:r w:rsidR="004F1497">
        <w:rPr>
          <w:rFonts w:asciiTheme="minorHAnsi" w:eastAsia="Calibri" w:hAnsiTheme="minorHAnsi" w:cstheme="minorHAnsi"/>
          <w:sz w:val="30"/>
          <w:szCs w:val="30"/>
        </w:rPr>
        <w:t>||E</w:t>
      </w:r>
      <w:r w:rsidR="00FF7F1A">
        <w:rPr>
          <w:rFonts w:asciiTheme="minorHAnsi" w:eastAsia="Calibri" w:hAnsiTheme="minorHAnsi" w:cstheme="minorHAnsi"/>
          <w:sz w:val="30"/>
          <w:szCs w:val="30"/>
        </w:rPr>
        <w:t>#</w:t>
      </w:r>
      <w:r w:rsidR="004F1497">
        <w:rPr>
          <w:rFonts w:asciiTheme="minorHAnsi" w:eastAsia="Calibri" w:hAnsiTheme="minorHAnsi" w:cstheme="minorHAnsi"/>
          <w:sz w:val="30"/>
          <w:szCs w:val="30"/>
        </w:rPr>
        <w:t>US</w:t>
      </w:r>
      <w:r w:rsidR="00FF7F1A">
        <w:rPr>
          <w:rFonts w:asciiTheme="minorHAnsi" w:eastAsia="Calibri" w:hAnsiTheme="minorHAnsi" w:cstheme="minorHAnsi"/>
          <w:sz w:val="30"/>
          <w:szCs w:val="30"/>
        </w:rPr>
        <w:t>#</w:t>
      </w:r>
      <w:r w:rsidR="004F1497">
        <w:rPr>
          <w:rFonts w:asciiTheme="minorHAnsi" w:eastAsia="Calibri" w:hAnsiTheme="minorHAnsi" w:cstheme="minorHAnsi"/>
          <w:sz w:val="30"/>
          <w:szCs w:val="30"/>
        </w:rPr>
        <w:t xml:space="preserve">: </w:t>
      </w:r>
      <w:bookmarkEnd w:id="17"/>
      <w:r w:rsidR="00701C66">
        <w:rPr>
          <w:rFonts w:asciiTheme="minorHAnsi" w:eastAsia="Calibri" w:hAnsiTheme="minorHAnsi" w:cstheme="minorHAnsi"/>
          <w:sz w:val="30"/>
          <w:szCs w:val="30"/>
        </w:rPr>
        <w:t>Negative Screening</w:t>
      </w:r>
    </w:p>
    <w:p w14:paraId="13DC6900" w14:textId="77777777" w:rsidR="00F73AE1" w:rsidRPr="00ED20DC" w:rsidRDefault="00F73AE1" w:rsidP="00ED20DC">
      <w:pPr>
        <w:spacing w:line="276" w:lineRule="auto"/>
        <w:rPr>
          <w:rStyle w:val="Heading1Char"/>
          <w:rFonts w:asciiTheme="minorHAnsi" w:eastAsiaTheme="minorHAnsi" w:hAnsiTheme="minorHAnsi" w:cstheme="minorHAnsi"/>
          <w:sz w:val="30"/>
          <w:szCs w:val="30"/>
        </w:rPr>
      </w:pPr>
      <w:bookmarkStart w:id="18" w:name="_Toc78825741"/>
      <w:bookmarkStart w:id="19" w:name="_Toc78826835"/>
      <w:bookmarkStart w:id="20" w:name="_Toc78827984"/>
      <w:bookmarkStart w:id="21" w:name="_Toc78828040"/>
      <w:bookmarkStart w:id="22" w:name="_Toc78986016"/>
      <w:bookmarkStart w:id="23" w:name="_Toc78987680"/>
      <w:bookmarkStart w:id="24" w:name="_Toc79084891"/>
      <w:bookmarkStart w:id="25" w:name="_Toc79414904"/>
      <w:bookmarkStart w:id="26" w:name="_Toc79588210"/>
      <w:bookmarkStart w:id="27" w:name="_Toc79599549"/>
      <w:bookmarkStart w:id="28" w:name="_Toc83384291"/>
      <w:r w:rsidRPr="00ED20DC">
        <w:rPr>
          <w:rStyle w:val="Heading1Char"/>
          <w:rFonts w:asciiTheme="minorHAnsi" w:eastAsiaTheme="minorHAnsi" w:hAnsiTheme="minorHAnsi" w:cstheme="minorHAnsi"/>
          <w:sz w:val="30"/>
          <w:szCs w:val="30"/>
        </w:rPr>
        <w:t>Pre-requisite:</w:t>
      </w:r>
      <w:bookmarkEnd w:id="18"/>
      <w:bookmarkEnd w:id="19"/>
      <w:bookmarkEnd w:id="20"/>
      <w:bookmarkEnd w:id="21"/>
      <w:bookmarkEnd w:id="22"/>
      <w:bookmarkEnd w:id="23"/>
      <w:bookmarkEnd w:id="24"/>
      <w:bookmarkEnd w:id="25"/>
      <w:bookmarkEnd w:id="26"/>
      <w:bookmarkEnd w:id="27"/>
      <w:bookmarkEnd w:id="28"/>
    </w:p>
    <w:p w14:paraId="794C2FBB" w14:textId="7E91368D" w:rsidR="005A189D" w:rsidRPr="00516F7B" w:rsidRDefault="005A189D" w:rsidP="009A4FB7">
      <w:pPr>
        <w:pStyle w:val="ListParagraph"/>
        <w:numPr>
          <w:ilvl w:val="0"/>
          <w:numId w:val="9"/>
        </w:numPr>
        <w:suppressAutoHyphens w:val="0"/>
        <w:spacing w:after="0" w:line="276" w:lineRule="auto"/>
        <w:contextualSpacing/>
        <w:jc w:val="both"/>
        <w:rPr>
          <w:rFonts w:asciiTheme="minorHAnsi" w:hAnsiTheme="minorHAnsi" w:cstheme="minorHAnsi"/>
          <w:sz w:val="22"/>
        </w:rPr>
      </w:pPr>
      <w:bookmarkStart w:id="29" w:name="_Toc78825742"/>
      <w:bookmarkStart w:id="30" w:name="_Toc78826836"/>
      <w:bookmarkStart w:id="31" w:name="_Toc78827985"/>
      <w:bookmarkStart w:id="32" w:name="_Toc78828041"/>
      <w:r w:rsidRPr="00ED20DC">
        <w:rPr>
          <w:rFonts w:asciiTheme="minorHAnsi" w:eastAsia="Calibri" w:hAnsiTheme="minorHAnsi" w:cstheme="minorHAnsi"/>
          <w:sz w:val="22"/>
        </w:rPr>
        <w:t>BO should login with valid credentials.</w:t>
      </w:r>
    </w:p>
    <w:p w14:paraId="5881AC5C" w14:textId="25F8A784" w:rsidR="00516F7B" w:rsidRPr="00ED20DC" w:rsidRDefault="00516F7B" w:rsidP="00701C66">
      <w:pPr>
        <w:pStyle w:val="ListParagraph"/>
        <w:numPr>
          <w:ilvl w:val="0"/>
          <w:numId w:val="9"/>
        </w:numPr>
        <w:suppressAutoHyphens w:val="0"/>
        <w:spacing w:after="0" w:line="276" w:lineRule="auto"/>
        <w:contextualSpacing/>
        <w:jc w:val="both"/>
        <w:rPr>
          <w:rFonts w:asciiTheme="minorHAnsi" w:hAnsiTheme="minorHAnsi" w:cstheme="minorHAnsi"/>
          <w:sz w:val="22"/>
        </w:rPr>
      </w:pPr>
      <w:r>
        <w:rPr>
          <w:rFonts w:asciiTheme="minorHAnsi" w:eastAsia="Calibri" w:hAnsiTheme="minorHAnsi" w:cstheme="minorHAnsi"/>
          <w:sz w:val="22"/>
        </w:rPr>
        <w:t>BO has completed KYC step</w:t>
      </w:r>
      <w:r w:rsidR="00701C66">
        <w:rPr>
          <w:rFonts w:asciiTheme="minorHAnsi" w:eastAsia="Calibri" w:hAnsiTheme="minorHAnsi" w:cstheme="minorHAnsi"/>
          <w:sz w:val="22"/>
        </w:rPr>
        <w:t>, Business Details and Proprietor Details.</w:t>
      </w:r>
    </w:p>
    <w:p w14:paraId="1A7DED47" w14:textId="77777777" w:rsidR="005A189D" w:rsidRPr="00DB6FF1" w:rsidRDefault="005A189D" w:rsidP="00DB6FF1">
      <w:pPr>
        <w:suppressAutoHyphens w:val="0"/>
        <w:spacing w:after="0" w:line="276" w:lineRule="auto"/>
        <w:ind w:left="360"/>
        <w:contextualSpacing/>
        <w:rPr>
          <w:rFonts w:asciiTheme="minorHAnsi" w:hAnsiTheme="minorHAnsi" w:cstheme="minorHAnsi"/>
          <w:sz w:val="22"/>
        </w:rPr>
      </w:pPr>
    </w:p>
    <w:p w14:paraId="50609777" w14:textId="53A9C6E3" w:rsidR="00F73AE1" w:rsidRPr="00ED20DC" w:rsidRDefault="00F73AE1" w:rsidP="00A86CAF">
      <w:pPr>
        <w:spacing w:line="276" w:lineRule="auto"/>
        <w:rPr>
          <w:rStyle w:val="Heading1Char"/>
          <w:rFonts w:asciiTheme="minorHAnsi" w:eastAsiaTheme="minorHAnsi" w:hAnsiTheme="minorHAnsi" w:cstheme="minorHAnsi"/>
          <w:sz w:val="30"/>
          <w:szCs w:val="30"/>
        </w:rPr>
      </w:pPr>
      <w:bookmarkStart w:id="33" w:name="_Toc78986017"/>
      <w:bookmarkStart w:id="34" w:name="_Toc78987681"/>
      <w:bookmarkStart w:id="35" w:name="_Toc79084892"/>
      <w:bookmarkStart w:id="36" w:name="_Toc79414905"/>
      <w:bookmarkStart w:id="37" w:name="_Toc79588211"/>
      <w:bookmarkStart w:id="38" w:name="_Toc79599550"/>
      <w:bookmarkStart w:id="39" w:name="_Toc83384292"/>
      <w:r w:rsidRPr="00ED20DC">
        <w:rPr>
          <w:rStyle w:val="Heading1Char"/>
          <w:rFonts w:asciiTheme="minorHAnsi" w:eastAsiaTheme="minorHAnsi" w:hAnsiTheme="minorHAnsi" w:cstheme="minorHAnsi"/>
          <w:sz w:val="30"/>
          <w:szCs w:val="30"/>
        </w:rPr>
        <w:t>Description:</w:t>
      </w:r>
      <w:bookmarkEnd w:id="29"/>
      <w:bookmarkEnd w:id="30"/>
      <w:bookmarkEnd w:id="31"/>
      <w:bookmarkEnd w:id="32"/>
      <w:bookmarkEnd w:id="33"/>
      <w:bookmarkEnd w:id="34"/>
      <w:bookmarkEnd w:id="35"/>
      <w:bookmarkEnd w:id="36"/>
      <w:bookmarkEnd w:id="37"/>
      <w:bookmarkEnd w:id="38"/>
      <w:bookmarkEnd w:id="39"/>
    </w:p>
    <w:p w14:paraId="02F17448" w14:textId="01502973" w:rsidR="003C4B44" w:rsidRPr="0021558D" w:rsidRDefault="003C4B44" w:rsidP="00017229">
      <w:pPr>
        <w:spacing w:line="276" w:lineRule="auto"/>
        <w:ind w:left="90"/>
        <w:rPr>
          <w:rFonts w:asciiTheme="minorHAnsi" w:hAnsiTheme="minorHAnsi" w:cstheme="minorHAnsi"/>
          <w:sz w:val="22"/>
        </w:rPr>
      </w:pPr>
      <w:r w:rsidRPr="00ED20DC">
        <w:rPr>
          <w:rFonts w:asciiTheme="minorHAnsi" w:hAnsiTheme="minorHAnsi" w:cstheme="minorHAnsi"/>
          <w:sz w:val="22"/>
        </w:rPr>
        <w:t xml:space="preserve">As a BO I </w:t>
      </w:r>
      <w:r w:rsidR="00687D60">
        <w:rPr>
          <w:rFonts w:asciiTheme="minorHAnsi" w:hAnsiTheme="minorHAnsi" w:cstheme="minorHAnsi"/>
          <w:sz w:val="22"/>
        </w:rPr>
        <w:t>want</w:t>
      </w:r>
      <w:r w:rsidR="00865F2C">
        <w:rPr>
          <w:rFonts w:asciiTheme="minorHAnsi" w:hAnsiTheme="minorHAnsi" w:cstheme="minorHAnsi"/>
          <w:sz w:val="22"/>
        </w:rPr>
        <w:t xml:space="preserve"> </w:t>
      </w:r>
      <w:r w:rsidR="00701C66">
        <w:rPr>
          <w:rFonts w:asciiTheme="minorHAnsi" w:hAnsiTheme="minorHAnsi" w:cstheme="minorHAnsi"/>
          <w:sz w:val="22"/>
        </w:rPr>
        <w:t>the system to perform the Negative Screening check on the lead so that I can submit the lead to Operations once all the steps are completed.</w:t>
      </w:r>
    </w:p>
    <w:p w14:paraId="1AAB41BE" w14:textId="23F9DA3E" w:rsidR="00F73AE1" w:rsidRDefault="00F73AE1" w:rsidP="00ED20DC">
      <w:pPr>
        <w:spacing w:line="276" w:lineRule="auto"/>
        <w:rPr>
          <w:rFonts w:asciiTheme="minorHAnsi" w:eastAsia="Calibri" w:hAnsiTheme="minorHAnsi" w:cstheme="minorHAnsi"/>
          <w:color w:val="000000" w:themeColor="text1"/>
          <w:sz w:val="22"/>
        </w:rPr>
      </w:pPr>
      <w:r w:rsidRPr="00ED20DC">
        <w:rPr>
          <w:rFonts w:asciiTheme="minorHAnsi" w:eastAsia="Calibri" w:hAnsiTheme="minorHAnsi" w:cstheme="minorHAnsi"/>
          <w:color w:val="000000" w:themeColor="text1"/>
          <w:sz w:val="22"/>
        </w:rPr>
        <w:t>Scope:</w:t>
      </w:r>
    </w:p>
    <w:p w14:paraId="4336492D" w14:textId="589F7C74" w:rsidR="00D43611" w:rsidRPr="00D43611" w:rsidRDefault="00D43611" w:rsidP="00D43611">
      <w:pPr>
        <w:spacing w:line="276" w:lineRule="auto"/>
        <w:ind w:left="360" w:hanging="360"/>
        <w:rPr>
          <w:rFonts w:asciiTheme="minorHAnsi" w:hAnsiTheme="minorHAnsi" w:cstheme="minorHAnsi"/>
          <w:b/>
          <w:bCs/>
          <w:sz w:val="22"/>
        </w:rPr>
      </w:pPr>
      <w:r>
        <w:rPr>
          <w:rFonts w:asciiTheme="minorHAnsi" w:hAnsiTheme="minorHAnsi" w:cstheme="minorHAnsi"/>
          <w:b/>
          <w:bCs/>
          <w:sz w:val="22"/>
        </w:rPr>
        <w:t xml:space="preserve">A. </w:t>
      </w:r>
      <w:r w:rsidRPr="00D43611">
        <w:rPr>
          <w:rFonts w:asciiTheme="minorHAnsi" w:hAnsiTheme="minorHAnsi" w:cstheme="minorHAnsi"/>
          <w:b/>
          <w:bCs/>
          <w:sz w:val="22"/>
        </w:rPr>
        <w:t>Mobility:</w:t>
      </w:r>
    </w:p>
    <w:p w14:paraId="540F648E" w14:textId="12CF7AB3" w:rsidR="00701C66" w:rsidRDefault="00457F06" w:rsidP="0090166F">
      <w:pPr>
        <w:pStyle w:val="ListParagraph"/>
        <w:numPr>
          <w:ilvl w:val="0"/>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T</w:t>
      </w:r>
      <w:r w:rsidR="00701C66">
        <w:rPr>
          <w:rFonts w:asciiTheme="minorHAnsi" w:hAnsiTheme="minorHAnsi" w:cstheme="minorHAnsi"/>
          <w:sz w:val="22"/>
        </w:rPr>
        <w:t>he System should initiate Negative Screening in Background</w:t>
      </w:r>
      <w:r>
        <w:rPr>
          <w:rFonts w:asciiTheme="minorHAnsi" w:hAnsiTheme="minorHAnsi" w:cstheme="minorHAnsi"/>
          <w:sz w:val="22"/>
        </w:rPr>
        <w:t xml:space="preserve"> once KYC details, Business Details and Proprietor Details steps are completed.</w:t>
      </w:r>
    </w:p>
    <w:p w14:paraId="7EC8D9FC" w14:textId="6AE99610" w:rsidR="00701C66" w:rsidRDefault="00701C66" w:rsidP="0090166F">
      <w:pPr>
        <w:pStyle w:val="ListParagraph"/>
        <w:numPr>
          <w:ilvl w:val="0"/>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This should be a silent check and BO/customer should not know about its initiation.</w:t>
      </w:r>
    </w:p>
    <w:p w14:paraId="1E2EDE19" w14:textId="3025FEED" w:rsidR="00701C66" w:rsidRDefault="00701C66" w:rsidP="0090166F">
      <w:pPr>
        <w:pStyle w:val="ListParagraph"/>
        <w:numPr>
          <w:ilvl w:val="0"/>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 xml:space="preserve">While the Negative Screening is in progress, BO should </w:t>
      </w:r>
      <w:commentRangeStart w:id="40"/>
      <w:commentRangeStart w:id="41"/>
      <w:r>
        <w:rPr>
          <w:rFonts w:asciiTheme="minorHAnsi" w:hAnsiTheme="minorHAnsi" w:cstheme="minorHAnsi"/>
          <w:sz w:val="22"/>
        </w:rPr>
        <w:t xml:space="preserve">be able to proceed ahead </w:t>
      </w:r>
      <w:commentRangeEnd w:id="40"/>
      <w:r w:rsidR="00F34D1E">
        <w:rPr>
          <w:rStyle w:val="CommentReference"/>
        </w:rPr>
        <w:commentReference w:id="40"/>
      </w:r>
      <w:commentRangeEnd w:id="41"/>
      <w:r w:rsidR="00276EF1">
        <w:rPr>
          <w:rStyle w:val="CommentReference"/>
        </w:rPr>
        <w:commentReference w:id="41"/>
      </w:r>
      <w:r>
        <w:rPr>
          <w:rFonts w:asciiTheme="minorHAnsi" w:hAnsiTheme="minorHAnsi" w:cstheme="minorHAnsi"/>
          <w:sz w:val="22"/>
        </w:rPr>
        <w:t>with the lead by entering/ editing all the details on different screens in the journey.</w:t>
      </w:r>
    </w:p>
    <w:p w14:paraId="31579504" w14:textId="402AE9C5" w:rsidR="00701C66" w:rsidRDefault="00457F06" w:rsidP="0090166F">
      <w:pPr>
        <w:pStyle w:val="ListParagraph"/>
        <w:numPr>
          <w:ilvl w:val="0"/>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The Negative Screening API</w:t>
      </w:r>
      <w:r w:rsidR="00701C66">
        <w:rPr>
          <w:rFonts w:asciiTheme="minorHAnsi" w:hAnsiTheme="minorHAnsi" w:cstheme="minorHAnsi"/>
          <w:sz w:val="22"/>
        </w:rPr>
        <w:t xml:space="preserve"> could return the following</w:t>
      </w:r>
      <w:r>
        <w:rPr>
          <w:rFonts w:asciiTheme="minorHAnsi" w:hAnsiTheme="minorHAnsi" w:cstheme="minorHAnsi"/>
          <w:sz w:val="22"/>
        </w:rPr>
        <w:t xml:space="preserve"> in response</w:t>
      </w:r>
      <w:r w:rsidR="00701C66">
        <w:rPr>
          <w:rFonts w:asciiTheme="minorHAnsi" w:hAnsiTheme="minorHAnsi" w:cstheme="minorHAnsi"/>
          <w:sz w:val="22"/>
        </w:rPr>
        <w:t>-</w:t>
      </w:r>
    </w:p>
    <w:p w14:paraId="35E8EDF3" w14:textId="77777777" w:rsidR="00307780" w:rsidRDefault="00701C66" w:rsidP="00701C66">
      <w:pPr>
        <w:pStyle w:val="ListParagraph"/>
        <w:numPr>
          <w:ilvl w:val="1"/>
          <w:numId w:val="7"/>
        </w:numPr>
        <w:suppressAutoHyphens w:val="0"/>
        <w:spacing w:after="0" w:line="276" w:lineRule="auto"/>
        <w:contextualSpacing/>
        <w:rPr>
          <w:rFonts w:asciiTheme="minorHAnsi" w:hAnsiTheme="minorHAnsi" w:cstheme="minorHAnsi"/>
          <w:sz w:val="22"/>
        </w:rPr>
      </w:pPr>
      <w:r w:rsidRPr="00A451B0">
        <w:rPr>
          <w:rFonts w:asciiTheme="minorHAnsi" w:hAnsiTheme="minorHAnsi" w:cstheme="minorHAnsi"/>
          <w:b/>
          <w:bCs/>
          <w:sz w:val="22"/>
        </w:rPr>
        <w:t>Match Found</w:t>
      </w:r>
      <w:r>
        <w:rPr>
          <w:rFonts w:asciiTheme="minorHAnsi" w:hAnsiTheme="minorHAnsi" w:cstheme="minorHAnsi"/>
          <w:sz w:val="22"/>
        </w:rPr>
        <w:t xml:space="preserve">: In this case, </w:t>
      </w:r>
    </w:p>
    <w:p w14:paraId="5DC76F61" w14:textId="743C86AC" w:rsidR="00307780" w:rsidRDefault="00307780" w:rsidP="00307780">
      <w:pPr>
        <w:pStyle w:val="ListParagraph"/>
        <w:numPr>
          <w:ilvl w:val="2"/>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Details received in the API response to be stored in database.</w:t>
      </w:r>
    </w:p>
    <w:p w14:paraId="51077583" w14:textId="5472A3B2" w:rsidR="00307780" w:rsidRDefault="00307780" w:rsidP="00307780">
      <w:pPr>
        <w:pStyle w:val="ListParagraph"/>
        <w:numPr>
          <w:ilvl w:val="2"/>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 xml:space="preserve">A report should also be received in the response, store this on </w:t>
      </w:r>
      <w:del w:id="42" w:author="Czaee Raval" w:date="2021-10-28T03:13:00Z">
        <w:r w:rsidDel="00F34D1E">
          <w:rPr>
            <w:rFonts w:asciiTheme="minorHAnsi" w:hAnsiTheme="minorHAnsi" w:cstheme="minorHAnsi"/>
            <w:sz w:val="22"/>
          </w:rPr>
          <w:delText>FileNet</w:delText>
        </w:r>
      </w:del>
      <w:ins w:id="43" w:author="Czaee Raval" w:date="2021-10-28T03:13:00Z">
        <w:r w:rsidR="00F34D1E">
          <w:rPr>
            <w:rFonts w:asciiTheme="minorHAnsi" w:hAnsiTheme="minorHAnsi" w:cstheme="minorHAnsi"/>
            <w:sz w:val="22"/>
          </w:rPr>
          <w:t>DMS</w:t>
        </w:r>
      </w:ins>
      <w:r>
        <w:rPr>
          <w:rFonts w:asciiTheme="minorHAnsi" w:hAnsiTheme="minorHAnsi" w:cstheme="minorHAnsi"/>
          <w:sz w:val="22"/>
        </w:rPr>
        <w:t>.</w:t>
      </w:r>
    </w:p>
    <w:p w14:paraId="2D2E062C" w14:textId="02750181" w:rsidR="00701C66" w:rsidRDefault="00307780" w:rsidP="00307780">
      <w:pPr>
        <w:pStyle w:val="ListParagraph"/>
        <w:numPr>
          <w:ilvl w:val="2"/>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A</w:t>
      </w:r>
      <w:r w:rsidR="00701C66">
        <w:rPr>
          <w:rFonts w:asciiTheme="minorHAnsi" w:hAnsiTheme="minorHAnsi" w:cstheme="minorHAnsi"/>
          <w:sz w:val="22"/>
        </w:rPr>
        <w:t xml:space="preserve"> system generated approval should be triggered. This approval should be reflected on the Bank Use Screen under the Approvals section. BO should get this approval </w:t>
      </w:r>
      <w:r w:rsidR="00A451B0">
        <w:rPr>
          <w:rFonts w:asciiTheme="minorHAnsi" w:hAnsiTheme="minorHAnsi" w:cstheme="minorHAnsi"/>
          <w:sz w:val="22"/>
        </w:rPr>
        <w:t xml:space="preserve">from Compliance </w:t>
      </w:r>
      <w:r w:rsidR="00701C66">
        <w:rPr>
          <w:rFonts w:asciiTheme="minorHAnsi" w:hAnsiTheme="minorHAnsi" w:cstheme="minorHAnsi"/>
          <w:sz w:val="22"/>
        </w:rPr>
        <w:t>and upload the approval received on email along with other approvals if applicable.</w:t>
      </w:r>
    </w:p>
    <w:p w14:paraId="597D30E7" w14:textId="32396B4F" w:rsidR="00701C66" w:rsidRDefault="00701C66" w:rsidP="00701C66">
      <w:pPr>
        <w:pStyle w:val="ListParagraph"/>
        <w:numPr>
          <w:ilvl w:val="1"/>
          <w:numId w:val="7"/>
        </w:numPr>
        <w:suppressAutoHyphens w:val="0"/>
        <w:spacing w:after="0" w:line="276" w:lineRule="auto"/>
        <w:contextualSpacing/>
        <w:rPr>
          <w:rFonts w:asciiTheme="minorHAnsi" w:hAnsiTheme="minorHAnsi" w:cstheme="minorHAnsi"/>
          <w:sz w:val="22"/>
        </w:rPr>
      </w:pPr>
      <w:r w:rsidRPr="00A451B0">
        <w:rPr>
          <w:rFonts w:asciiTheme="minorHAnsi" w:hAnsiTheme="minorHAnsi" w:cstheme="minorHAnsi"/>
          <w:b/>
          <w:bCs/>
          <w:sz w:val="22"/>
        </w:rPr>
        <w:t>No Match Found</w:t>
      </w:r>
      <w:r>
        <w:rPr>
          <w:rFonts w:asciiTheme="minorHAnsi" w:hAnsiTheme="minorHAnsi" w:cstheme="minorHAnsi"/>
          <w:sz w:val="22"/>
        </w:rPr>
        <w:t>: In this case, no further action is required and on completing the inputs</w:t>
      </w:r>
      <w:r w:rsidR="00A451B0">
        <w:rPr>
          <w:rFonts w:asciiTheme="minorHAnsi" w:hAnsiTheme="minorHAnsi" w:cstheme="minorHAnsi"/>
          <w:sz w:val="22"/>
        </w:rPr>
        <w:t xml:space="preserve"> on all the screens</w:t>
      </w:r>
      <w:r>
        <w:rPr>
          <w:rFonts w:asciiTheme="minorHAnsi" w:hAnsiTheme="minorHAnsi" w:cstheme="minorHAnsi"/>
          <w:sz w:val="22"/>
        </w:rPr>
        <w:t>, BO should be able to submit the application to Branch/Operations.</w:t>
      </w:r>
    </w:p>
    <w:p w14:paraId="67D74251" w14:textId="2549D980" w:rsidR="00457F06" w:rsidRPr="00457F06" w:rsidRDefault="00457F06" w:rsidP="00457F06">
      <w:pPr>
        <w:pStyle w:val="ListParagraph"/>
        <w:numPr>
          <w:ilvl w:val="0"/>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The response of the Negative screening should be received during the BO journey</w:t>
      </w:r>
      <w:r w:rsidR="00A451B0">
        <w:rPr>
          <w:rFonts w:asciiTheme="minorHAnsi" w:hAnsiTheme="minorHAnsi" w:cstheme="minorHAnsi"/>
          <w:sz w:val="22"/>
        </w:rPr>
        <w:t>. U</w:t>
      </w:r>
      <w:r>
        <w:rPr>
          <w:rFonts w:asciiTheme="minorHAnsi" w:hAnsiTheme="minorHAnsi" w:cstheme="minorHAnsi"/>
          <w:sz w:val="22"/>
        </w:rPr>
        <w:t>ntil</w:t>
      </w:r>
      <w:r w:rsidR="00A451B0">
        <w:rPr>
          <w:rFonts w:asciiTheme="minorHAnsi" w:hAnsiTheme="minorHAnsi" w:cstheme="minorHAnsi"/>
          <w:sz w:val="22"/>
        </w:rPr>
        <w:t xml:space="preserve"> the response is received, the lead should remain with the BO and</w:t>
      </w:r>
      <w:r>
        <w:rPr>
          <w:rFonts w:asciiTheme="minorHAnsi" w:hAnsiTheme="minorHAnsi" w:cstheme="minorHAnsi"/>
          <w:sz w:val="22"/>
        </w:rPr>
        <w:t xml:space="preserve"> </w:t>
      </w:r>
      <w:r w:rsidR="00A451B0">
        <w:rPr>
          <w:rFonts w:asciiTheme="minorHAnsi" w:hAnsiTheme="minorHAnsi" w:cstheme="minorHAnsi"/>
          <w:sz w:val="22"/>
        </w:rPr>
        <w:t>he/she</w:t>
      </w:r>
      <w:r>
        <w:rPr>
          <w:rFonts w:asciiTheme="minorHAnsi" w:hAnsiTheme="minorHAnsi" w:cstheme="minorHAnsi"/>
          <w:sz w:val="22"/>
        </w:rPr>
        <w:t xml:space="preserve"> should not be able to Submit the lead to the Branch/Operations.</w:t>
      </w:r>
    </w:p>
    <w:p w14:paraId="5CD954DD" w14:textId="7BF10199" w:rsidR="00701C66" w:rsidRDefault="00701C66" w:rsidP="00701C66">
      <w:pPr>
        <w:pStyle w:val="ListParagraph"/>
        <w:numPr>
          <w:ilvl w:val="0"/>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If the Negative Screening API fails, the System should retry two times in the background. If the retry attempts also fail then-</w:t>
      </w:r>
    </w:p>
    <w:p w14:paraId="62A21F50" w14:textId="1D29D2DA" w:rsidR="00701C66" w:rsidRDefault="00701C66" w:rsidP="00701C66">
      <w:pPr>
        <w:pStyle w:val="ListParagraph"/>
        <w:numPr>
          <w:ilvl w:val="1"/>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BO should be able to proceed and complete the inputs up to the last screen i.e.</w:t>
      </w:r>
      <w:r w:rsidR="00A451B0">
        <w:rPr>
          <w:rFonts w:asciiTheme="minorHAnsi" w:hAnsiTheme="minorHAnsi" w:cstheme="minorHAnsi"/>
          <w:sz w:val="22"/>
        </w:rPr>
        <w:t>,</w:t>
      </w:r>
      <w:r>
        <w:rPr>
          <w:rFonts w:asciiTheme="minorHAnsi" w:hAnsiTheme="minorHAnsi" w:cstheme="minorHAnsi"/>
          <w:sz w:val="22"/>
        </w:rPr>
        <w:t xml:space="preserve"> Bank Use.</w:t>
      </w:r>
    </w:p>
    <w:p w14:paraId="7C3389D6" w14:textId="688AB661" w:rsidR="00701C66" w:rsidRDefault="00701C66" w:rsidP="00701C66">
      <w:pPr>
        <w:pStyle w:val="ListParagraph"/>
        <w:numPr>
          <w:ilvl w:val="1"/>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lastRenderedPageBreak/>
        <w:t>On click of Procced button on the Bank Use screen, System should check if the Negative Screening is do</w:t>
      </w:r>
      <w:r w:rsidR="00854E4F">
        <w:rPr>
          <w:rFonts w:asciiTheme="minorHAnsi" w:hAnsiTheme="minorHAnsi" w:cstheme="minorHAnsi"/>
          <w:sz w:val="22"/>
        </w:rPr>
        <w:t>ne or not.</w:t>
      </w:r>
    </w:p>
    <w:p w14:paraId="17688D62" w14:textId="45F06098" w:rsidR="00854E4F" w:rsidRDefault="00854E4F" w:rsidP="00854E4F">
      <w:pPr>
        <w:pStyle w:val="ListParagraph"/>
        <w:numPr>
          <w:ilvl w:val="2"/>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If Negative Screening is done, allow the application to proceed</w:t>
      </w:r>
      <w:r w:rsidR="00A451B0">
        <w:rPr>
          <w:rFonts w:asciiTheme="minorHAnsi" w:hAnsiTheme="minorHAnsi" w:cstheme="minorHAnsi"/>
          <w:sz w:val="22"/>
        </w:rPr>
        <w:t xml:space="preserve"> i.e., submit it to Branch/Operations.</w:t>
      </w:r>
    </w:p>
    <w:p w14:paraId="0BBE4DC0" w14:textId="546B6B6F" w:rsidR="00854E4F" w:rsidRDefault="00854E4F" w:rsidP="00854E4F">
      <w:pPr>
        <w:pStyle w:val="ListParagraph"/>
        <w:numPr>
          <w:ilvl w:val="2"/>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 xml:space="preserve">If Negative Screening is not done, </w:t>
      </w:r>
      <w:r w:rsidR="0084740D">
        <w:rPr>
          <w:rFonts w:asciiTheme="minorHAnsi" w:hAnsiTheme="minorHAnsi" w:cstheme="minorHAnsi"/>
          <w:sz w:val="22"/>
        </w:rPr>
        <w:t>on click of Proceed call the Negative Screening API.</w:t>
      </w:r>
    </w:p>
    <w:p w14:paraId="429AF401" w14:textId="77777777" w:rsidR="0084740D" w:rsidRDefault="0084740D" w:rsidP="0084740D">
      <w:pPr>
        <w:pStyle w:val="ListParagraph"/>
        <w:numPr>
          <w:ilvl w:val="3"/>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If it is success and No Match Found, the application should be submitted to Branch/Operations.</w:t>
      </w:r>
    </w:p>
    <w:p w14:paraId="29E797D0" w14:textId="75D9DCD4" w:rsidR="00854E4F" w:rsidRPr="0084740D" w:rsidRDefault="0084740D" w:rsidP="0084740D">
      <w:pPr>
        <w:pStyle w:val="ListParagraph"/>
        <w:numPr>
          <w:ilvl w:val="3"/>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If it is success and Match Found, redirect the BO on the Bank Use screen to upload the respective approval</w:t>
      </w:r>
      <w:r w:rsidR="00307780">
        <w:rPr>
          <w:rFonts w:asciiTheme="minorHAnsi" w:hAnsiTheme="minorHAnsi" w:cstheme="minorHAnsi"/>
          <w:sz w:val="22"/>
        </w:rPr>
        <w:t xml:space="preserve"> and store the details in database and report received in FileNet.</w:t>
      </w:r>
      <w:r>
        <w:rPr>
          <w:rFonts w:asciiTheme="minorHAnsi" w:hAnsiTheme="minorHAnsi" w:cstheme="minorHAnsi"/>
          <w:sz w:val="22"/>
        </w:rPr>
        <w:t xml:space="preserve"> On uploading the respective approval, allow the BO to Proceed and submit the lead to Branch/Operations.</w:t>
      </w:r>
    </w:p>
    <w:p w14:paraId="239A46E8" w14:textId="07472FD2" w:rsidR="00854E4F" w:rsidRDefault="00854E4F" w:rsidP="00854E4F">
      <w:pPr>
        <w:pStyle w:val="ListParagraph"/>
        <w:numPr>
          <w:ilvl w:val="3"/>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If the API still fails, display a message on the Bank Use screen ‘Please click here’ with a button to ‘Complete Internal Checks</w:t>
      </w:r>
      <w:r w:rsidR="0084740D">
        <w:rPr>
          <w:rFonts w:asciiTheme="minorHAnsi" w:hAnsiTheme="minorHAnsi" w:cstheme="minorHAnsi"/>
          <w:sz w:val="22"/>
        </w:rPr>
        <w:t>’</w:t>
      </w:r>
      <w:r>
        <w:rPr>
          <w:rFonts w:asciiTheme="minorHAnsi" w:hAnsiTheme="minorHAnsi" w:cstheme="minorHAnsi"/>
          <w:sz w:val="22"/>
        </w:rPr>
        <w:t>.</w:t>
      </w:r>
    </w:p>
    <w:p w14:paraId="7B186299" w14:textId="0020A36B" w:rsidR="001E130D" w:rsidRPr="001E130D" w:rsidRDefault="00854E4F" w:rsidP="001E130D">
      <w:pPr>
        <w:pStyle w:val="ListParagraph"/>
        <w:numPr>
          <w:ilvl w:val="3"/>
          <w:numId w:val="7"/>
        </w:numPr>
        <w:suppressAutoHyphens w:val="0"/>
        <w:spacing w:after="0" w:line="276" w:lineRule="auto"/>
        <w:contextualSpacing/>
        <w:rPr>
          <w:rFonts w:asciiTheme="minorHAnsi" w:hAnsiTheme="minorHAnsi" w:cstheme="minorHAnsi"/>
          <w:sz w:val="22"/>
        </w:rPr>
      </w:pPr>
      <w:r>
        <w:rPr>
          <w:rFonts w:asciiTheme="minorHAnsi" w:hAnsiTheme="minorHAnsi" w:cstheme="minorHAnsi"/>
          <w:sz w:val="22"/>
        </w:rPr>
        <w:t xml:space="preserve">On clicking the button, Negative Screening API should be called. Based on the response, action should be taken as mentioned </w:t>
      </w:r>
      <w:r w:rsidR="0084740D">
        <w:rPr>
          <w:rFonts w:asciiTheme="minorHAnsi" w:hAnsiTheme="minorHAnsi" w:cstheme="minorHAnsi"/>
          <w:sz w:val="22"/>
        </w:rPr>
        <w:t>in the</w:t>
      </w:r>
      <w:r>
        <w:rPr>
          <w:rFonts w:asciiTheme="minorHAnsi" w:hAnsiTheme="minorHAnsi" w:cstheme="minorHAnsi"/>
          <w:sz w:val="22"/>
        </w:rPr>
        <w:t xml:space="preserve"> above points 1, 2 and 3. </w:t>
      </w:r>
    </w:p>
    <w:p w14:paraId="784EAD44" w14:textId="77777777" w:rsidR="000C3714" w:rsidRDefault="000C3714" w:rsidP="00523593">
      <w:pPr>
        <w:suppressAutoHyphens w:val="0"/>
        <w:spacing w:after="160" w:line="259" w:lineRule="auto"/>
        <w:jc w:val="left"/>
        <w:rPr>
          <w:rStyle w:val="Heading1Char"/>
          <w:rFonts w:asciiTheme="minorHAnsi" w:eastAsiaTheme="minorHAnsi" w:hAnsiTheme="minorHAnsi" w:cstheme="minorHAnsi"/>
          <w:sz w:val="30"/>
          <w:szCs w:val="30"/>
        </w:rPr>
      </w:pPr>
      <w:bookmarkStart w:id="44" w:name="_Toc78825743"/>
      <w:bookmarkStart w:id="45" w:name="_Toc78826837"/>
      <w:bookmarkStart w:id="46" w:name="_Toc78827986"/>
      <w:bookmarkStart w:id="47" w:name="_Toc78828042"/>
      <w:bookmarkStart w:id="48" w:name="_Toc78986018"/>
      <w:bookmarkStart w:id="49" w:name="_Toc78987682"/>
      <w:bookmarkStart w:id="50" w:name="_Toc79084893"/>
      <w:bookmarkStart w:id="51" w:name="_Toc79414906"/>
      <w:bookmarkStart w:id="52" w:name="_Toc79588212"/>
      <w:bookmarkStart w:id="53" w:name="_Toc79599551"/>
      <w:bookmarkStart w:id="54" w:name="_Toc83384293"/>
    </w:p>
    <w:p w14:paraId="318975F1" w14:textId="6759BA58" w:rsidR="00F73AE1" w:rsidRDefault="00F73AE1" w:rsidP="00523593">
      <w:pPr>
        <w:suppressAutoHyphens w:val="0"/>
        <w:spacing w:after="160" w:line="259" w:lineRule="auto"/>
        <w:jc w:val="left"/>
        <w:rPr>
          <w:rStyle w:val="Heading1Char"/>
          <w:rFonts w:asciiTheme="minorHAnsi" w:eastAsiaTheme="minorHAnsi" w:hAnsiTheme="minorHAnsi" w:cstheme="minorHAnsi"/>
          <w:sz w:val="30"/>
          <w:szCs w:val="30"/>
        </w:rPr>
      </w:pPr>
      <w:r w:rsidRPr="00ED20DC">
        <w:rPr>
          <w:rStyle w:val="Heading1Char"/>
          <w:rFonts w:asciiTheme="minorHAnsi" w:eastAsiaTheme="minorHAnsi" w:hAnsiTheme="minorHAnsi" w:cstheme="minorHAnsi"/>
          <w:sz w:val="30"/>
          <w:szCs w:val="30"/>
        </w:rPr>
        <w:t>Acceptance Criteria:</w:t>
      </w:r>
      <w:bookmarkEnd w:id="44"/>
      <w:bookmarkEnd w:id="45"/>
      <w:bookmarkEnd w:id="46"/>
      <w:bookmarkEnd w:id="47"/>
      <w:bookmarkEnd w:id="48"/>
      <w:bookmarkEnd w:id="49"/>
      <w:bookmarkEnd w:id="50"/>
      <w:bookmarkEnd w:id="51"/>
      <w:bookmarkEnd w:id="52"/>
      <w:bookmarkEnd w:id="53"/>
      <w:bookmarkEnd w:id="54"/>
    </w:p>
    <w:p w14:paraId="707637E7" w14:textId="0F0FE40F" w:rsidR="00762F90" w:rsidRPr="00ED20DC" w:rsidRDefault="00762F90" w:rsidP="00C51A00">
      <w:pPr>
        <w:spacing w:line="276" w:lineRule="auto"/>
        <w:rPr>
          <w:rFonts w:asciiTheme="minorHAnsi" w:eastAsia="Calibri" w:hAnsiTheme="minorHAnsi" w:cstheme="minorHAnsi"/>
          <w:color w:val="000000" w:themeColor="text1"/>
          <w:sz w:val="22"/>
        </w:rPr>
      </w:pPr>
      <w:r w:rsidRPr="00ED20DC">
        <w:rPr>
          <w:rFonts w:asciiTheme="minorHAnsi" w:eastAsia="Calibri" w:hAnsiTheme="minorHAnsi" w:cstheme="minorHAnsi"/>
          <w:b/>
          <w:bCs/>
          <w:color w:val="000000" w:themeColor="text1"/>
          <w:sz w:val="22"/>
        </w:rPr>
        <w:t xml:space="preserve">Scenario 1 </w:t>
      </w:r>
      <w:r w:rsidR="009F7A36">
        <w:rPr>
          <w:rFonts w:asciiTheme="minorHAnsi" w:eastAsia="Calibri" w:hAnsiTheme="minorHAnsi" w:cstheme="minorHAnsi"/>
          <w:color w:val="000000" w:themeColor="text1"/>
          <w:sz w:val="22"/>
        </w:rPr>
        <w:t>Negative Screening is done and No Match Found</w:t>
      </w:r>
    </w:p>
    <w:p w14:paraId="31708E09" w14:textId="1D0A1E0C" w:rsidR="00F73AE1" w:rsidRDefault="00762F90" w:rsidP="00806991">
      <w:pPr>
        <w:spacing w:after="0" w:line="276" w:lineRule="auto"/>
        <w:rPr>
          <w:rFonts w:asciiTheme="minorHAnsi" w:eastAsia="Calibri" w:hAnsiTheme="minorHAnsi" w:cstheme="minorHAnsi"/>
          <w:color w:val="000000" w:themeColor="text1"/>
          <w:sz w:val="22"/>
        </w:rPr>
      </w:pPr>
      <w:r w:rsidRPr="00ED20DC">
        <w:rPr>
          <w:rFonts w:asciiTheme="minorHAnsi" w:eastAsia="Calibri" w:hAnsiTheme="minorHAnsi" w:cstheme="minorHAnsi"/>
          <w:color w:val="000000" w:themeColor="text1"/>
          <w:sz w:val="22"/>
        </w:rPr>
        <w:t xml:space="preserve">Given BO </w:t>
      </w:r>
      <w:r w:rsidR="009F7A36">
        <w:rPr>
          <w:rFonts w:asciiTheme="minorHAnsi" w:eastAsia="Calibri" w:hAnsiTheme="minorHAnsi" w:cstheme="minorHAnsi"/>
          <w:color w:val="000000" w:themeColor="text1"/>
          <w:sz w:val="22"/>
        </w:rPr>
        <w:t>has completed KYC, Business Details and Proprietor Details</w:t>
      </w:r>
      <w:r w:rsidR="00806991">
        <w:rPr>
          <w:rFonts w:asciiTheme="minorHAnsi" w:eastAsia="Calibri" w:hAnsiTheme="minorHAnsi" w:cstheme="minorHAnsi"/>
          <w:color w:val="000000" w:themeColor="text1"/>
          <w:sz w:val="22"/>
        </w:rPr>
        <w:t>,</w:t>
      </w:r>
    </w:p>
    <w:p w14:paraId="7CF26FBB" w14:textId="6F214D56" w:rsidR="00806991" w:rsidRDefault="00806991" w:rsidP="00806991">
      <w:pPr>
        <w:spacing w:after="0" w:line="276" w:lineRule="auto"/>
        <w:rPr>
          <w:rFonts w:asciiTheme="minorHAnsi" w:eastAsia="Calibri" w:hAnsiTheme="minorHAnsi" w:cstheme="minorHAnsi"/>
          <w:color w:val="000000" w:themeColor="text1"/>
          <w:sz w:val="22"/>
        </w:rPr>
      </w:pPr>
      <w:r>
        <w:rPr>
          <w:rFonts w:asciiTheme="minorHAnsi" w:eastAsia="Calibri" w:hAnsiTheme="minorHAnsi" w:cstheme="minorHAnsi"/>
          <w:color w:val="000000" w:themeColor="text1"/>
          <w:sz w:val="22"/>
        </w:rPr>
        <w:t xml:space="preserve">And </w:t>
      </w:r>
      <w:r w:rsidR="009F7A36">
        <w:rPr>
          <w:rFonts w:asciiTheme="minorHAnsi" w:eastAsia="Calibri" w:hAnsiTheme="minorHAnsi" w:cstheme="minorHAnsi"/>
          <w:color w:val="000000" w:themeColor="text1"/>
          <w:sz w:val="22"/>
        </w:rPr>
        <w:t>System has initiated and completed the Negative Screening</w:t>
      </w:r>
    </w:p>
    <w:p w14:paraId="6BA0BC13" w14:textId="52186417" w:rsidR="009F7A36" w:rsidRDefault="009F7A36" w:rsidP="00806991">
      <w:pPr>
        <w:spacing w:after="0" w:line="276" w:lineRule="auto"/>
        <w:rPr>
          <w:rFonts w:asciiTheme="minorHAnsi" w:eastAsia="Calibri" w:hAnsiTheme="minorHAnsi" w:cstheme="minorHAnsi"/>
          <w:color w:val="000000" w:themeColor="text1"/>
          <w:sz w:val="22"/>
        </w:rPr>
      </w:pPr>
      <w:r>
        <w:rPr>
          <w:rFonts w:asciiTheme="minorHAnsi" w:eastAsia="Calibri" w:hAnsiTheme="minorHAnsi" w:cstheme="minorHAnsi"/>
          <w:color w:val="000000" w:themeColor="text1"/>
          <w:sz w:val="22"/>
        </w:rPr>
        <w:t>And Response for Negative Screening is No Match Found</w:t>
      </w:r>
    </w:p>
    <w:p w14:paraId="0CC498C8" w14:textId="4B5ED2AB" w:rsidR="009F7A36" w:rsidRDefault="009F7A36" w:rsidP="00806991">
      <w:pPr>
        <w:spacing w:after="0" w:line="276" w:lineRule="auto"/>
        <w:rPr>
          <w:rFonts w:asciiTheme="minorHAnsi" w:eastAsia="Calibri" w:hAnsiTheme="minorHAnsi" w:cstheme="minorHAnsi"/>
          <w:color w:val="000000" w:themeColor="text1"/>
          <w:sz w:val="22"/>
        </w:rPr>
      </w:pPr>
      <w:r>
        <w:rPr>
          <w:rFonts w:asciiTheme="minorHAnsi" w:eastAsia="Calibri" w:hAnsiTheme="minorHAnsi" w:cstheme="minorHAnsi"/>
          <w:color w:val="000000" w:themeColor="text1"/>
          <w:sz w:val="22"/>
        </w:rPr>
        <w:t>And BO has completed all the steps for the lead in the journey</w:t>
      </w:r>
    </w:p>
    <w:p w14:paraId="2978A664" w14:textId="2886F521" w:rsidR="009F7A36" w:rsidRDefault="009F7A36" w:rsidP="00D43611">
      <w:pPr>
        <w:spacing w:line="276" w:lineRule="auto"/>
        <w:rPr>
          <w:rFonts w:asciiTheme="minorHAnsi" w:eastAsia="Calibri" w:hAnsiTheme="minorHAnsi" w:cstheme="minorHAnsi"/>
          <w:color w:val="000000" w:themeColor="text1"/>
          <w:sz w:val="22"/>
        </w:rPr>
      </w:pPr>
      <w:r>
        <w:rPr>
          <w:rFonts w:asciiTheme="minorHAnsi" w:eastAsia="Calibri" w:hAnsiTheme="minorHAnsi" w:cstheme="minorHAnsi"/>
          <w:color w:val="000000" w:themeColor="text1"/>
          <w:sz w:val="22"/>
        </w:rPr>
        <w:t>Then BO should be able to submit the lead to Branch/Operations.</w:t>
      </w:r>
    </w:p>
    <w:p w14:paraId="45E48AB7" w14:textId="039ECD2E" w:rsidR="008C283A" w:rsidRDefault="008C283A" w:rsidP="00ED20DC">
      <w:pPr>
        <w:spacing w:after="0" w:line="276" w:lineRule="auto"/>
        <w:rPr>
          <w:rFonts w:asciiTheme="minorHAnsi" w:eastAsia="Calibri" w:hAnsiTheme="minorHAnsi" w:cstheme="minorHAnsi"/>
          <w:color w:val="000000" w:themeColor="text1"/>
          <w:sz w:val="22"/>
        </w:rPr>
      </w:pPr>
    </w:p>
    <w:p w14:paraId="0B94D662" w14:textId="2507B6D3" w:rsidR="009F7A36" w:rsidRPr="00ED20DC" w:rsidRDefault="009F7A36" w:rsidP="009F7A36">
      <w:pPr>
        <w:spacing w:line="276" w:lineRule="auto"/>
        <w:rPr>
          <w:rFonts w:asciiTheme="minorHAnsi" w:eastAsia="Calibri" w:hAnsiTheme="minorHAnsi" w:cstheme="minorHAnsi"/>
          <w:color w:val="000000" w:themeColor="text1"/>
          <w:sz w:val="22"/>
        </w:rPr>
      </w:pPr>
      <w:r w:rsidRPr="00ED20DC">
        <w:rPr>
          <w:rFonts w:asciiTheme="minorHAnsi" w:eastAsia="Calibri" w:hAnsiTheme="minorHAnsi" w:cstheme="minorHAnsi"/>
          <w:b/>
          <w:bCs/>
          <w:color w:val="000000" w:themeColor="text1"/>
          <w:sz w:val="22"/>
        </w:rPr>
        <w:t xml:space="preserve">Scenario </w:t>
      </w:r>
      <w:r>
        <w:rPr>
          <w:rFonts w:asciiTheme="minorHAnsi" w:eastAsia="Calibri" w:hAnsiTheme="minorHAnsi" w:cstheme="minorHAnsi"/>
          <w:b/>
          <w:bCs/>
          <w:color w:val="000000" w:themeColor="text1"/>
          <w:sz w:val="22"/>
        </w:rPr>
        <w:t>2</w:t>
      </w:r>
      <w:r w:rsidRPr="00ED20DC">
        <w:rPr>
          <w:rFonts w:asciiTheme="minorHAnsi" w:eastAsia="Calibri" w:hAnsiTheme="minorHAnsi" w:cstheme="minorHAnsi"/>
          <w:b/>
          <w:bCs/>
          <w:color w:val="000000" w:themeColor="text1"/>
          <w:sz w:val="22"/>
        </w:rPr>
        <w:t xml:space="preserve"> </w:t>
      </w:r>
      <w:r>
        <w:rPr>
          <w:rFonts w:asciiTheme="minorHAnsi" w:eastAsia="Calibri" w:hAnsiTheme="minorHAnsi" w:cstheme="minorHAnsi"/>
          <w:color w:val="000000" w:themeColor="text1"/>
          <w:sz w:val="22"/>
        </w:rPr>
        <w:t>Negative Screening is done and Match Found</w:t>
      </w:r>
    </w:p>
    <w:p w14:paraId="67F134C8" w14:textId="77777777" w:rsidR="009F7A36" w:rsidRDefault="009F7A36" w:rsidP="009F7A36">
      <w:pPr>
        <w:spacing w:after="0" w:line="276" w:lineRule="auto"/>
        <w:rPr>
          <w:rFonts w:asciiTheme="minorHAnsi" w:eastAsia="Calibri" w:hAnsiTheme="minorHAnsi" w:cstheme="minorHAnsi"/>
          <w:color w:val="000000" w:themeColor="text1"/>
          <w:sz w:val="22"/>
        </w:rPr>
      </w:pPr>
      <w:r w:rsidRPr="00ED20DC">
        <w:rPr>
          <w:rFonts w:asciiTheme="minorHAnsi" w:eastAsia="Calibri" w:hAnsiTheme="minorHAnsi" w:cstheme="minorHAnsi"/>
          <w:color w:val="000000" w:themeColor="text1"/>
          <w:sz w:val="22"/>
        </w:rPr>
        <w:t xml:space="preserve">Given BO </w:t>
      </w:r>
      <w:r>
        <w:rPr>
          <w:rFonts w:asciiTheme="minorHAnsi" w:eastAsia="Calibri" w:hAnsiTheme="minorHAnsi" w:cstheme="minorHAnsi"/>
          <w:color w:val="000000" w:themeColor="text1"/>
          <w:sz w:val="22"/>
        </w:rPr>
        <w:t>has completed KYC, Business Details and Proprietor Details,</w:t>
      </w:r>
    </w:p>
    <w:p w14:paraId="2B82CBED" w14:textId="77777777" w:rsidR="009F7A36" w:rsidRDefault="009F7A36" w:rsidP="009F7A36">
      <w:pPr>
        <w:spacing w:after="0" w:line="276" w:lineRule="auto"/>
        <w:rPr>
          <w:rFonts w:asciiTheme="minorHAnsi" w:eastAsia="Calibri" w:hAnsiTheme="minorHAnsi" w:cstheme="minorHAnsi"/>
          <w:color w:val="000000" w:themeColor="text1"/>
          <w:sz w:val="22"/>
        </w:rPr>
      </w:pPr>
      <w:r>
        <w:rPr>
          <w:rFonts w:asciiTheme="minorHAnsi" w:eastAsia="Calibri" w:hAnsiTheme="minorHAnsi" w:cstheme="minorHAnsi"/>
          <w:color w:val="000000" w:themeColor="text1"/>
          <w:sz w:val="22"/>
        </w:rPr>
        <w:t>And System has initiated and completed the Negative Screening</w:t>
      </w:r>
    </w:p>
    <w:p w14:paraId="53D612D2" w14:textId="33FD86D5" w:rsidR="009F7A36" w:rsidRDefault="009F7A36" w:rsidP="009F7A36">
      <w:pPr>
        <w:spacing w:after="0" w:line="276" w:lineRule="auto"/>
        <w:rPr>
          <w:rFonts w:asciiTheme="minorHAnsi" w:eastAsia="Calibri" w:hAnsiTheme="minorHAnsi" w:cstheme="minorHAnsi"/>
          <w:color w:val="000000" w:themeColor="text1"/>
          <w:sz w:val="22"/>
        </w:rPr>
      </w:pPr>
      <w:r>
        <w:rPr>
          <w:rFonts w:asciiTheme="minorHAnsi" w:eastAsia="Calibri" w:hAnsiTheme="minorHAnsi" w:cstheme="minorHAnsi"/>
          <w:color w:val="000000" w:themeColor="text1"/>
          <w:sz w:val="22"/>
        </w:rPr>
        <w:t>And Response for Negative Screening is Match Found</w:t>
      </w:r>
    </w:p>
    <w:p w14:paraId="569CE651" w14:textId="748CB9C8" w:rsidR="009F7A36" w:rsidRDefault="009F7A36" w:rsidP="009F7A36">
      <w:pPr>
        <w:spacing w:after="0" w:line="276" w:lineRule="auto"/>
        <w:rPr>
          <w:rFonts w:asciiTheme="minorHAnsi" w:eastAsia="Calibri" w:hAnsiTheme="minorHAnsi" w:cstheme="minorHAnsi"/>
          <w:color w:val="000000" w:themeColor="text1"/>
          <w:sz w:val="22"/>
        </w:rPr>
      </w:pPr>
      <w:r>
        <w:rPr>
          <w:rFonts w:asciiTheme="minorHAnsi" w:eastAsia="Calibri" w:hAnsiTheme="minorHAnsi" w:cstheme="minorHAnsi"/>
          <w:color w:val="000000" w:themeColor="text1"/>
          <w:sz w:val="22"/>
        </w:rPr>
        <w:t>And BO has completed all the steps for the lead in the journey and is on Bank User Screen</w:t>
      </w:r>
    </w:p>
    <w:p w14:paraId="5C3C9E12" w14:textId="6563E9CD" w:rsidR="009F7A36" w:rsidRDefault="009F7A36" w:rsidP="009F7A36">
      <w:pPr>
        <w:spacing w:line="276" w:lineRule="auto"/>
        <w:rPr>
          <w:rFonts w:asciiTheme="minorHAnsi" w:eastAsia="Calibri" w:hAnsiTheme="minorHAnsi" w:cstheme="minorHAnsi"/>
          <w:color w:val="000000" w:themeColor="text1"/>
          <w:sz w:val="22"/>
        </w:rPr>
      </w:pPr>
      <w:r>
        <w:rPr>
          <w:rFonts w:asciiTheme="minorHAnsi" w:eastAsia="Calibri" w:hAnsiTheme="minorHAnsi" w:cstheme="minorHAnsi"/>
          <w:color w:val="000000" w:themeColor="text1"/>
          <w:sz w:val="22"/>
        </w:rPr>
        <w:t xml:space="preserve">Then </w:t>
      </w:r>
      <w:r w:rsidR="00746163">
        <w:rPr>
          <w:rFonts w:asciiTheme="minorHAnsi" w:eastAsia="Calibri" w:hAnsiTheme="minorHAnsi" w:cstheme="minorHAnsi"/>
          <w:color w:val="000000" w:themeColor="text1"/>
          <w:sz w:val="22"/>
        </w:rPr>
        <w:t xml:space="preserve">from the API response store the details in database and report to FileNet and </w:t>
      </w:r>
      <w:r>
        <w:rPr>
          <w:rFonts w:asciiTheme="minorHAnsi" w:eastAsia="Calibri" w:hAnsiTheme="minorHAnsi" w:cstheme="minorHAnsi"/>
          <w:color w:val="000000" w:themeColor="text1"/>
          <w:sz w:val="22"/>
        </w:rPr>
        <w:t>a system generated approval should be reflected under the Approvals section and BO should be able to upload an approval against it. Once all these details on the Bank Use Screen completed, BO should be able to submit the case to Branch/Operations.</w:t>
      </w:r>
    </w:p>
    <w:p w14:paraId="58B581F1" w14:textId="7DF1C5ED" w:rsidR="009F7A36" w:rsidRDefault="009F7A36" w:rsidP="009F7A36">
      <w:pPr>
        <w:spacing w:line="276" w:lineRule="auto"/>
        <w:rPr>
          <w:rFonts w:asciiTheme="minorHAnsi" w:eastAsia="Calibri" w:hAnsiTheme="minorHAnsi" w:cstheme="minorHAnsi"/>
          <w:color w:val="000000" w:themeColor="text1"/>
          <w:sz w:val="22"/>
        </w:rPr>
      </w:pPr>
    </w:p>
    <w:p w14:paraId="08142513" w14:textId="3EE4E31A" w:rsidR="009F7A36" w:rsidRPr="00ED20DC" w:rsidRDefault="009F7A36" w:rsidP="009F7A36">
      <w:pPr>
        <w:spacing w:line="276" w:lineRule="auto"/>
        <w:rPr>
          <w:rFonts w:asciiTheme="minorHAnsi" w:eastAsia="Calibri" w:hAnsiTheme="minorHAnsi" w:cstheme="minorHAnsi"/>
          <w:color w:val="000000" w:themeColor="text1"/>
          <w:sz w:val="22"/>
        </w:rPr>
      </w:pPr>
      <w:r w:rsidRPr="00ED20DC">
        <w:rPr>
          <w:rFonts w:asciiTheme="minorHAnsi" w:eastAsia="Calibri" w:hAnsiTheme="minorHAnsi" w:cstheme="minorHAnsi"/>
          <w:b/>
          <w:bCs/>
          <w:color w:val="000000" w:themeColor="text1"/>
          <w:sz w:val="22"/>
        </w:rPr>
        <w:t xml:space="preserve">Scenario </w:t>
      </w:r>
      <w:r>
        <w:rPr>
          <w:rFonts w:asciiTheme="minorHAnsi" w:eastAsia="Calibri" w:hAnsiTheme="minorHAnsi" w:cstheme="minorHAnsi"/>
          <w:b/>
          <w:bCs/>
          <w:color w:val="000000" w:themeColor="text1"/>
          <w:sz w:val="22"/>
        </w:rPr>
        <w:t>3</w:t>
      </w:r>
      <w:r w:rsidRPr="00ED20DC">
        <w:rPr>
          <w:rFonts w:asciiTheme="minorHAnsi" w:eastAsia="Calibri" w:hAnsiTheme="minorHAnsi" w:cstheme="minorHAnsi"/>
          <w:b/>
          <w:bCs/>
          <w:color w:val="000000" w:themeColor="text1"/>
          <w:sz w:val="22"/>
        </w:rPr>
        <w:t xml:space="preserve"> </w:t>
      </w:r>
      <w:r w:rsidR="00166510">
        <w:rPr>
          <w:rFonts w:asciiTheme="minorHAnsi" w:eastAsia="Calibri" w:hAnsiTheme="minorHAnsi" w:cstheme="minorHAnsi"/>
          <w:color w:val="000000" w:themeColor="text1"/>
          <w:sz w:val="22"/>
        </w:rPr>
        <w:t xml:space="preserve">Success of Negative Screening to be checked on </w:t>
      </w:r>
      <w:commentRangeStart w:id="55"/>
      <w:commentRangeStart w:id="56"/>
      <w:r w:rsidR="00166510">
        <w:rPr>
          <w:rFonts w:asciiTheme="minorHAnsi" w:eastAsia="Calibri" w:hAnsiTheme="minorHAnsi" w:cstheme="minorHAnsi"/>
          <w:color w:val="000000" w:themeColor="text1"/>
          <w:sz w:val="22"/>
        </w:rPr>
        <w:t xml:space="preserve">Proceed </w:t>
      </w:r>
      <w:commentRangeEnd w:id="55"/>
      <w:r w:rsidR="00F34D1E">
        <w:rPr>
          <w:rStyle w:val="CommentReference"/>
        </w:rPr>
        <w:commentReference w:id="55"/>
      </w:r>
      <w:commentRangeEnd w:id="56"/>
      <w:r w:rsidR="00276EF1">
        <w:rPr>
          <w:rStyle w:val="CommentReference"/>
        </w:rPr>
        <w:commentReference w:id="56"/>
      </w:r>
      <w:r w:rsidR="00166510">
        <w:rPr>
          <w:rFonts w:asciiTheme="minorHAnsi" w:eastAsia="Calibri" w:hAnsiTheme="minorHAnsi" w:cstheme="minorHAnsi"/>
          <w:color w:val="000000" w:themeColor="text1"/>
          <w:sz w:val="22"/>
        </w:rPr>
        <w:t>button on Bank Use Screen</w:t>
      </w:r>
    </w:p>
    <w:p w14:paraId="07DEF152" w14:textId="77777777" w:rsidR="009F7A36" w:rsidRDefault="009F7A36" w:rsidP="009F7A36">
      <w:pPr>
        <w:spacing w:after="0" w:line="276" w:lineRule="auto"/>
        <w:rPr>
          <w:rFonts w:asciiTheme="minorHAnsi" w:eastAsia="Calibri" w:hAnsiTheme="minorHAnsi" w:cstheme="minorHAnsi"/>
          <w:color w:val="000000" w:themeColor="text1"/>
          <w:sz w:val="22"/>
        </w:rPr>
      </w:pPr>
      <w:r w:rsidRPr="00ED20DC">
        <w:rPr>
          <w:rFonts w:asciiTheme="minorHAnsi" w:eastAsia="Calibri" w:hAnsiTheme="minorHAnsi" w:cstheme="minorHAnsi"/>
          <w:color w:val="000000" w:themeColor="text1"/>
          <w:sz w:val="22"/>
        </w:rPr>
        <w:t xml:space="preserve">Given BO </w:t>
      </w:r>
      <w:r>
        <w:rPr>
          <w:rFonts w:asciiTheme="minorHAnsi" w:eastAsia="Calibri" w:hAnsiTheme="minorHAnsi" w:cstheme="minorHAnsi"/>
          <w:color w:val="000000" w:themeColor="text1"/>
          <w:sz w:val="22"/>
        </w:rPr>
        <w:t>has completed KYC, Business Details and Proprietor Details,</w:t>
      </w:r>
    </w:p>
    <w:p w14:paraId="0EDC78BC" w14:textId="074CD9E0" w:rsidR="009F7A36" w:rsidRDefault="009F7A36" w:rsidP="009F7A36">
      <w:pPr>
        <w:spacing w:after="0" w:line="276" w:lineRule="auto"/>
        <w:rPr>
          <w:rFonts w:asciiTheme="minorHAnsi" w:eastAsia="Calibri" w:hAnsiTheme="minorHAnsi" w:cstheme="minorHAnsi"/>
          <w:color w:val="000000" w:themeColor="text1"/>
          <w:sz w:val="22"/>
        </w:rPr>
      </w:pPr>
      <w:r>
        <w:rPr>
          <w:rFonts w:asciiTheme="minorHAnsi" w:eastAsia="Calibri" w:hAnsiTheme="minorHAnsi" w:cstheme="minorHAnsi"/>
          <w:color w:val="000000" w:themeColor="text1"/>
          <w:sz w:val="22"/>
        </w:rPr>
        <w:t>And System could not get response from Negative Screening</w:t>
      </w:r>
      <w:r w:rsidR="0084740D">
        <w:rPr>
          <w:rFonts w:asciiTheme="minorHAnsi" w:eastAsia="Calibri" w:hAnsiTheme="minorHAnsi" w:cstheme="minorHAnsi"/>
          <w:color w:val="000000" w:themeColor="text1"/>
          <w:sz w:val="22"/>
        </w:rPr>
        <w:t xml:space="preserve"> API</w:t>
      </w:r>
    </w:p>
    <w:p w14:paraId="037085DA" w14:textId="031F4EF2" w:rsidR="009F7A36" w:rsidRDefault="009F7A36" w:rsidP="009F7A36">
      <w:pPr>
        <w:spacing w:after="0" w:line="276" w:lineRule="auto"/>
        <w:rPr>
          <w:rFonts w:asciiTheme="minorHAnsi" w:eastAsia="Calibri" w:hAnsiTheme="minorHAnsi" w:cstheme="minorHAnsi"/>
          <w:color w:val="000000" w:themeColor="text1"/>
          <w:sz w:val="22"/>
        </w:rPr>
      </w:pPr>
      <w:r>
        <w:rPr>
          <w:rFonts w:asciiTheme="minorHAnsi" w:eastAsia="Calibri" w:hAnsiTheme="minorHAnsi" w:cstheme="minorHAnsi"/>
          <w:color w:val="000000" w:themeColor="text1"/>
          <w:sz w:val="22"/>
        </w:rPr>
        <w:t>And BO has completed all the steps for the lead in the journey</w:t>
      </w:r>
      <w:r w:rsidR="0084740D">
        <w:rPr>
          <w:rFonts w:asciiTheme="minorHAnsi" w:eastAsia="Calibri" w:hAnsiTheme="minorHAnsi" w:cstheme="minorHAnsi"/>
          <w:color w:val="000000" w:themeColor="text1"/>
          <w:sz w:val="22"/>
        </w:rPr>
        <w:t xml:space="preserve"> and is on Bank Use Screen</w:t>
      </w:r>
    </w:p>
    <w:p w14:paraId="48941C35" w14:textId="162D5C27" w:rsidR="009F7A36" w:rsidRDefault="009F7A36" w:rsidP="00EF7CA4">
      <w:pPr>
        <w:spacing w:line="276" w:lineRule="auto"/>
        <w:rPr>
          <w:rFonts w:asciiTheme="minorHAnsi" w:eastAsia="Calibri" w:hAnsiTheme="minorHAnsi" w:cstheme="minorHAnsi"/>
          <w:color w:val="000000" w:themeColor="text1"/>
          <w:sz w:val="22"/>
        </w:rPr>
      </w:pPr>
      <w:r>
        <w:rPr>
          <w:rFonts w:asciiTheme="minorHAnsi" w:eastAsia="Calibri" w:hAnsiTheme="minorHAnsi" w:cstheme="minorHAnsi"/>
          <w:color w:val="000000" w:themeColor="text1"/>
          <w:sz w:val="22"/>
        </w:rPr>
        <w:t>Then</w:t>
      </w:r>
      <w:r w:rsidR="0084740D">
        <w:rPr>
          <w:rFonts w:asciiTheme="minorHAnsi" w:eastAsia="Calibri" w:hAnsiTheme="minorHAnsi" w:cstheme="minorHAnsi"/>
          <w:color w:val="000000" w:themeColor="text1"/>
          <w:sz w:val="22"/>
        </w:rPr>
        <w:t xml:space="preserve"> on click on Proceed</w:t>
      </w:r>
      <w:r w:rsidR="00166510">
        <w:rPr>
          <w:rFonts w:asciiTheme="minorHAnsi" w:eastAsia="Calibri" w:hAnsiTheme="minorHAnsi" w:cstheme="minorHAnsi"/>
          <w:color w:val="000000" w:themeColor="text1"/>
          <w:sz w:val="22"/>
        </w:rPr>
        <w:t xml:space="preserve">, System should check if Negative Screening is done, if not initiate the Negative Screening API and allow to lead to be submitted to Branch/BO only when Negative Screening API is </w:t>
      </w:r>
      <w:r w:rsidR="00EF7CA4">
        <w:rPr>
          <w:rFonts w:asciiTheme="minorHAnsi" w:eastAsia="Calibri" w:hAnsiTheme="minorHAnsi" w:cstheme="minorHAnsi"/>
          <w:color w:val="000000" w:themeColor="text1"/>
          <w:sz w:val="22"/>
        </w:rPr>
        <w:t>success,</w:t>
      </w:r>
      <w:r w:rsidR="00166510">
        <w:rPr>
          <w:rFonts w:asciiTheme="minorHAnsi" w:eastAsia="Calibri" w:hAnsiTheme="minorHAnsi" w:cstheme="minorHAnsi"/>
          <w:color w:val="000000" w:themeColor="text1"/>
          <w:sz w:val="22"/>
        </w:rPr>
        <w:t xml:space="preserve"> and its respective approval (if applicable) is uploaded.</w:t>
      </w:r>
    </w:p>
    <w:p w14:paraId="41823C35" w14:textId="3C4CA508" w:rsidR="009F7A36" w:rsidRDefault="009F7A36" w:rsidP="00ED20DC">
      <w:pPr>
        <w:spacing w:after="0" w:line="276" w:lineRule="auto"/>
        <w:rPr>
          <w:rFonts w:asciiTheme="minorHAnsi" w:eastAsia="Calibri" w:hAnsiTheme="minorHAnsi" w:cstheme="minorHAnsi"/>
          <w:color w:val="000000" w:themeColor="text1"/>
          <w:sz w:val="22"/>
        </w:rPr>
      </w:pPr>
    </w:p>
    <w:p w14:paraId="6363ED56" w14:textId="77777777" w:rsidR="009F7A36" w:rsidRDefault="009F7A36" w:rsidP="00ED20DC">
      <w:pPr>
        <w:spacing w:after="0" w:line="276" w:lineRule="auto"/>
        <w:rPr>
          <w:rFonts w:asciiTheme="minorHAnsi" w:eastAsia="Calibri" w:hAnsiTheme="minorHAnsi" w:cstheme="minorHAnsi"/>
          <w:color w:val="000000" w:themeColor="text1"/>
          <w:sz w:val="22"/>
        </w:rPr>
      </w:pPr>
    </w:p>
    <w:p w14:paraId="74D1304E" w14:textId="3F38C9AE" w:rsidR="00354020" w:rsidRPr="00354020" w:rsidRDefault="00354020" w:rsidP="00354020">
      <w:pPr>
        <w:suppressAutoHyphens w:val="0"/>
        <w:spacing w:after="0" w:line="276" w:lineRule="auto"/>
        <w:ind w:left="360" w:hanging="360"/>
        <w:contextualSpacing/>
        <w:rPr>
          <w:rFonts w:asciiTheme="minorHAnsi" w:eastAsia="Calibri" w:hAnsiTheme="minorHAnsi" w:cstheme="minorHAnsi"/>
          <w:b/>
          <w:bCs/>
          <w:color w:val="000000" w:themeColor="text1"/>
          <w:sz w:val="30"/>
          <w:szCs w:val="30"/>
        </w:rPr>
      </w:pPr>
      <w:r w:rsidRPr="00354020">
        <w:rPr>
          <w:rFonts w:asciiTheme="minorHAnsi" w:eastAsia="Calibri" w:hAnsiTheme="minorHAnsi" w:cstheme="minorHAnsi"/>
          <w:b/>
          <w:bCs/>
          <w:color w:val="000000" w:themeColor="text1"/>
          <w:sz w:val="30"/>
          <w:szCs w:val="30"/>
        </w:rPr>
        <w:t xml:space="preserve">Assumptions </w:t>
      </w:r>
    </w:p>
    <w:p w14:paraId="558FA02D" w14:textId="5265F218" w:rsidR="00F249BE" w:rsidRDefault="002036C1" w:rsidP="00F249BE">
      <w:pPr>
        <w:pStyle w:val="ListParagraph"/>
        <w:numPr>
          <w:ilvl w:val="0"/>
          <w:numId w:val="8"/>
        </w:numPr>
        <w:suppressAutoHyphens w:val="0"/>
        <w:spacing w:after="0" w:line="276" w:lineRule="auto"/>
        <w:contextualSpacing/>
        <w:jc w:val="both"/>
        <w:rPr>
          <w:rFonts w:asciiTheme="minorHAnsi" w:hAnsiTheme="minorHAnsi" w:cstheme="minorHAnsi"/>
          <w:sz w:val="22"/>
        </w:rPr>
      </w:pPr>
      <w:r>
        <w:rPr>
          <w:rFonts w:asciiTheme="minorHAnsi" w:hAnsiTheme="minorHAnsi" w:cstheme="minorHAnsi"/>
          <w:sz w:val="22"/>
        </w:rPr>
        <w:t xml:space="preserve">The exact UI look and </w:t>
      </w:r>
      <w:r w:rsidR="000C3714">
        <w:rPr>
          <w:rFonts w:asciiTheme="minorHAnsi" w:hAnsiTheme="minorHAnsi" w:cstheme="minorHAnsi"/>
          <w:sz w:val="22"/>
        </w:rPr>
        <w:t>feel,</w:t>
      </w:r>
      <w:r>
        <w:rPr>
          <w:rFonts w:asciiTheme="minorHAnsi" w:hAnsiTheme="minorHAnsi" w:cstheme="minorHAnsi"/>
          <w:sz w:val="22"/>
        </w:rPr>
        <w:t xml:space="preserve"> and UI elements will be as per the approved VD.</w:t>
      </w:r>
    </w:p>
    <w:p w14:paraId="2C0563AD" w14:textId="4924AAF5" w:rsidR="00192A9A" w:rsidRDefault="00192A9A" w:rsidP="00F249BE">
      <w:pPr>
        <w:pStyle w:val="ListParagraph"/>
        <w:numPr>
          <w:ilvl w:val="0"/>
          <w:numId w:val="8"/>
        </w:numPr>
        <w:suppressAutoHyphens w:val="0"/>
        <w:spacing w:after="0" w:line="276" w:lineRule="auto"/>
        <w:contextualSpacing/>
        <w:jc w:val="both"/>
        <w:rPr>
          <w:rFonts w:asciiTheme="minorHAnsi" w:hAnsiTheme="minorHAnsi" w:cstheme="minorHAnsi"/>
          <w:sz w:val="22"/>
        </w:rPr>
      </w:pPr>
      <w:r>
        <w:rPr>
          <w:rFonts w:asciiTheme="minorHAnsi" w:hAnsiTheme="minorHAnsi" w:cstheme="minorHAnsi"/>
          <w:sz w:val="22"/>
        </w:rPr>
        <w:t xml:space="preserve">The text against the </w:t>
      </w:r>
      <w:r w:rsidR="00EF7CA4">
        <w:rPr>
          <w:rFonts w:asciiTheme="minorHAnsi" w:hAnsiTheme="minorHAnsi" w:cstheme="minorHAnsi"/>
          <w:sz w:val="22"/>
        </w:rPr>
        <w:t>button</w:t>
      </w:r>
      <w:r>
        <w:rPr>
          <w:rFonts w:asciiTheme="minorHAnsi" w:hAnsiTheme="minorHAnsi" w:cstheme="minorHAnsi"/>
          <w:sz w:val="22"/>
        </w:rPr>
        <w:t xml:space="preserve"> under </w:t>
      </w:r>
      <w:r w:rsidR="00EF7CA4">
        <w:rPr>
          <w:rFonts w:asciiTheme="minorHAnsi" w:hAnsiTheme="minorHAnsi" w:cstheme="minorHAnsi"/>
          <w:sz w:val="22"/>
        </w:rPr>
        <w:t>Complete Internal Checks</w:t>
      </w:r>
      <w:r>
        <w:rPr>
          <w:rFonts w:asciiTheme="minorHAnsi" w:hAnsiTheme="minorHAnsi" w:cstheme="minorHAnsi"/>
          <w:sz w:val="22"/>
        </w:rPr>
        <w:t xml:space="preserve"> should be as per the approved VD.</w:t>
      </w:r>
    </w:p>
    <w:p w14:paraId="574FC4CA" w14:textId="77777777" w:rsidR="00F249BE" w:rsidRPr="00F249BE" w:rsidRDefault="00F249BE" w:rsidP="00F249BE">
      <w:pPr>
        <w:pStyle w:val="ListParagraph"/>
        <w:numPr>
          <w:ilvl w:val="0"/>
          <w:numId w:val="0"/>
        </w:numPr>
        <w:suppressAutoHyphens w:val="0"/>
        <w:spacing w:after="0" w:line="276" w:lineRule="auto"/>
        <w:ind w:left="720"/>
        <w:contextualSpacing/>
        <w:jc w:val="both"/>
        <w:rPr>
          <w:rFonts w:asciiTheme="minorHAnsi" w:hAnsiTheme="minorHAnsi" w:cstheme="minorHAnsi"/>
          <w:sz w:val="22"/>
        </w:rPr>
      </w:pPr>
    </w:p>
    <w:p w14:paraId="2A5E88C1" w14:textId="2876E55C" w:rsidR="00B645D6" w:rsidRPr="00B645D6" w:rsidRDefault="00354020" w:rsidP="00B645D6">
      <w:pPr>
        <w:suppressAutoHyphens w:val="0"/>
        <w:spacing w:after="0" w:line="276" w:lineRule="auto"/>
        <w:contextualSpacing/>
        <w:rPr>
          <w:rFonts w:asciiTheme="minorHAnsi" w:eastAsia="Calibri" w:hAnsiTheme="minorHAnsi" w:cstheme="minorHAnsi"/>
          <w:b/>
          <w:bCs/>
          <w:color w:val="000000" w:themeColor="text1"/>
          <w:sz w:val="30"/>
          <w:szCs w:val="30"/>
        </w:rPr>
      </w:pPr>
      <w:r w:rsidRPr="00354020">
        <w:rPr>
          <w:rFonts w:asciiTheme="minorHAnsi" w:eastAsia="Calibri" w:hAnsiTheme="minorHAnsi" w:cstheme="minorHAnsi"/>
          <w:b/>
          <w:bCs/>
          <w:color w:val="000000" w:themeColor="text1"/>
          <w:sz w:val="30"/>
          <w:szCs w:val="30"/>
        </w:rPr>
        <w:t xml:space="preserve">Out </w:t>
      </w:r>
      <w:r w:rsidR="005B7540">
        <w:rPr>
          <w:rFonts w:asciiTheme="minorHAnsi" w:eastAsia="Calibri" w:hAnsiTheme="minorHAnsi" w:cstheme="minorHAnsi"/>
          <w:b/>
          <w:bCs/>
          <w:color w:val="000000" w:themeColor="text1"/>
          <w:sz w:val="30"/>
          <w:szCs w:val="30"/>
        </w:rPr>
        <w:t>o</w:t>
      </w:r>
      <w:r w:rsidRPr="00354020">
        <w:rPr>
          <w:rFonts w:asciiTheme="minorHAnsi" w:eastAsia="Calibri" w:hAnsiTheme="minorHAnsi" w:cstheme="minorHAnsi"/>
          <w:b/>
          <w:bCs/>
          <w:color w:val="000000" w:themeColor="text1"/>
          <w:sz w:val="30"/>
          <w:szCs w:val="30"/>
        </w:rPr>
        <w:t>f Scope</w:t>
      </w:r>
      <w:r w:rsidR="00B645D6">
        <w:rPr>
          <w:rFonts w:asciiTheme="minorHAnsi" w:eastAsia="Calibri" w:hAnsiTheme="minorHAnsi" w:cstheme="minorHAnsi"/>
          <w:b/>
          <w:bCs/>
          <w:color w:val="000000" w:themeColor="text1"/>
          <w:sz w:val="30"/>
          <w:szCs w:val="30"/>
        </w:rPr>
        <w:t xml:space="preserve"> </w:t>
      </w:r>
    </w:p>
    <w:p w14:paraId="17D78CAE" w14:textId="382C35DB" w:rsidR="008250D1" w:rsidRPr="00192A9A" w:rsidRDefault="00192A9A" w:rsidP="008250D1">
      <w:pPr>
        <w:suppressAutoHyphens w:val="0"/>
        <w:spacing w:after="0" w:line="276" w:lineRule="auto"/>
        <w:contextualSpacing/>
        <w:rPr>
          <w:rFonts w:asciiTheme="minorHAnsi" w:eastAsia="Calibri" w:hAnsiTheme="minorHAnsi" w:cstheme="minorHAnsi"/>
          <w:color w:val="000000" w:themeColor="text1"/>
          <w:sz w:val="22"/>
        </w:rPr>
      </w:pPr>
      <w:r>
        <w:rPr>
          <w:rFonts w:asciiTheme="minorHAnsi" w:eastAsia="Calibri" w:hAnsiTheme="minorHAnsi" w:cstheme="minorHAnsi"/>
          <w:b/>
          <w:bCs/>
          <w:color w:val="000000" w:themeColor="text1"/>
          <w:sz w:val="22"/>
        </w:rPr>
        <w:tab/>
      </w:r>
      <w:r w:rsidRPr="00192A9A">
        <w:rPr>
          <w:rFonts w:asciiTheme="minorHAnsi" w:eastAsia="Calibri" w:hAnsiTheme="minorHAnsi" w:cstheme="minorHAnsi"/>
          <w:color w:val="000000" w:themeColor="text1"/>
          <w:sz w:val="22"/>
        </w:rPr>
        <w:t>&lt;NA&gt;</w:t>
      </w:r>
    </w:p>
    <w:p w14:paraId="131AEEB9" w14:textId="77777777" w:rsidR="00192A9A" w:rsidRPr="00EF7CA4" w:rsidRDefault="00192A9A" w:rsidP="008250D1">
      <w:pPr>
        <w:suppressAutoHyphens w:val="0"/>
        <w:spacing w:after="0" w:line="276" w:lineRule="auto"/>
        <w:contextualSpacing/>
        <w:rPr>
          <w:rFonts w:asciiTheme="minorHAnsi" w:eastAsia="Calibri" w:hAnsiTheme="minorHAnsi" w:cstheme="minorHAnsi"/>
          <w:color w:val="000000" w:themeColor="text1"/>
          <w:sz w:val="22"/>
        </w:rPr>
      </w:pPr>
    </w:p>
    <w:p w14:paraId="6F1EE9F4" w14:textId="77777777" w:rsidR="00354020" w:rsidRPr="00354020" w:rsidRDefault="00354020" w:rsidP="00354020">
      <w:pPr>
        <w:suppressAutoHyphens w:val="0"/>
        <w:spacing w:after="0" w:line="276" w:lineRule="auto"/>
        <w:contextualSpacing/>
        <w:rPr>
          <w:rFonts w:asciiTheme="minorHAnsi" w:eastAsia="Calibri" w:hAnsiTheme="minorHAnsi" w:cstheme="minorHAnsi"/>
          <w:b/>
          <w:bCs/>
          <w:color w:val="000000" w:themeColor="text1"/>
          <w:sz w:val="30"/>
          <w:szCs w:val="30"/>
        </w:rPr>
      </w:pPr>
      <w:r w:rsidRPr="00354020">
        <w:rPr>
          <w:rFonts w:asciiTheme="minorHAnsi" w:eastAsia="Calibri" w:hAnsiTheme="minorHAnsi" w:cstheme="minorHAnsi"/>
          <w:b/>
          <w:bCs/>
          <w:color w:val="000000" w:themeColor="text1"/>
          <w:sz w:val="30"/>
          <w:szCs w:val="30"/>
        </w:rPr>
        <w:t>References to other Epics/BO Stories if any</w:t>
      </w:r>
    </w:p>
    <w:p w14:paraId="1319524A" w14:textId="589BCD0D" w:rsidR="00E26AB7" w:rsidRDefault="00EF7CA4" w:rsidP="008250D1">
      <w:pPr>
        <w:suppressAutoHyphens w:val="0"/>
        <w:spacing w:after="0" w:line="276" w:lineRule="auto"/>
        <w:contextualSpacing/>
        <w:rPr>
          <w:rFonts w:asciiTheme="minorHAnsi" w:eastAsia="Calibri" w:hAnsiTheme="minorHAnsi" w:cstheme="minorHAnsi"/>
          <w:color w:val="000000" w:themeColor="text1"/>
          <w:sz w:val="22"/>
        </w:rPr>
      </w:pPr>
      <w:r>
        <w:rPr>
          <w:rFonts w:asciiTheme="minorHAnsi" w:eastAsia="Calibri" w:hAnsiTheme="minorHAnsi" w:cstheme="minorHAnsi"/>
          <w:b/>
          <w:bCs/>
          <w:color w:val="000000" w:themeColor="text1"/>
          <w:sz w:val="30"/>
          <w:szCs w:val="30"/>
        </w:rPr>
        <w:tab/>
      </w:r>
      <w:r w:rsidRPr="00EF7CA4">
        <w:rPr>
          <w:rFonts w:asciiTheme="minorHAnsi" w:eastAsia="Calibri" w:hAnsiTheme="minorHAnsi" w:cstheme="minorHAnsi"/>
          <w:color w:val="000000" w:themeColor="text1"/>
          <w:sz w:val="22"/>
        </w:rPr>
        <w:t>&lt;NA&gt;</w:t>
      </w:r>
    </w:p>
    <w:p w14:paraId="6C164256" w14:textId="77777777" w:rsidR="00EF7CA4" w:rsidRDefault="00EF7CA4" w:rsidP="008250D1">
      <w:pPr>
        <w:suppressAutoHyphens w:val="0"/>
        <w:spacing w:after="0" w:line="276" w:lineRule="auto"/>
        <w:contextualSpacing/>
        <w:rPr>
          <w:rFonts w:asciiTheme="minorHAnsi" w:eastAsia="Calibri" w:hAnsiTheme="minorHAnsi" w:cstheme="minorHAnsi"/>
          <w:b/>
          <w:bCs/>
          <w:color w:val="000000" w:themeColor="text1"/>
          <w:sz w:val="30"/>
          <w:szCs w:val="30"/>
        </w:rPr>
      </w:pPr>
    </w:p>
    <w:p w14:paraId="50440E8F" w14:textId="4A1B4455" w:rsidR="008250D1" w:rsidRDefault="008250D1" w:rsidP="008250D1">
      <w:pPr>
        <w:suppressAutoHyphens w:val="0"/>
        <w:spacing w:after="0" w:line="276" w:lineRule="auto"/>
        <w:contextualSpacing/>
        <w:rPr>
          <w:rFonts w:asciiTheme="minorHAnsi" w:eastAsia="Calibri" w:hAnsiTheme="minorHAnsi" w:cstheme="minorHAnsi"/>
          <w:b/>
          <w:bCs/>
          <w:color w:val="000000" w:themeColor="text1"/>
          <w:sz w:val="30"/>
          <w:szCs w:val="30"/>
        </w:rPr>
      </w:pPr>
      <w:r>
        <w:rPr>
          <w:rFonts w:asciiTheme="minorHAnsi" w:eastAsia="Calibri" w:hAnsiTheme="minorHAnsi" w:cstheme="minorHAnsi"/>
          <w:b/>
          <w:bCs/>
          <w:color w:val="000000" w:themeColor="text1"/>
          <w:sz w:val="30"/>
          <w:szCs w:val="30"/>
        </w:rPr>
        <w:t>Open Queries</w:t>
      </w:r>
    </w:p>
    <w:p w14:paraId="27E19514" w14:textId="6B0AE97B" w:rsidR="00E26AB7" w:rsidRPr="00E26AB7" w:rsidRDefault="00756CA5" w:rsidP="00EF7CA4">
      <w:pPr>
        <w:suppressAutoHyphens w:val="0"/>
        <w:spacing w:after="0" w:line="276" w:lineRule="auto"/>
        <w:ind w:left="360" w:firstLine="360"/>
        <w:contextualSpacing/>
        <w:rPr>
          <w:rFonts w:asciiTheme="minorHAnsi" w:eastAsia="Calibri" w:hAnsiTheme="minorHAnsi" w:cstheme="minorHAnsi"/>
          <w:b/>
          <w:bCs/>
          <w:sz w:val="30"/>
          <w:szCs w:val="30"/>
        </w:rPr>
      </w:pPr>
      <w:r>
        <w:rPr>
          <w:rFonts w:asciiTheme="minorHAnsi" w:hAnsiTheme="minorHAnsi" w:cstheme="minorHAnsi"/>
          <w:sz w:val="22"/>
        </w:rPr>
        <w:t>&lt;NA&gt;</w:t>
      </w:r>
    </w:p>
    <w:p w14:paraId="291C5D0E" w14:textId="67E2636A" w:rsidR="000A07CF" w:rsidRDefault="00FC35EB">
      <w:pPr>
        <w:suppressAutoHyphens w:val="0"/>
        <w:spacing w:after="160" w:line="259" w:lineRule="auto"/>
        <w:jc w:val="left"/>
        <w:rPr>
          <w:rFonts w:asciiTheme="minorHAnsi" w:eastAsia="Calibri" w:hAnsiTheme="minorHAnsi" w:cstheme="minorHAnsi"/>
          <w:color w:val="000000" w:themeColor="text1"/>
          <w:sz w:val="22"/>
        </w:rPr>
      </w:pPr>
      <w:r>
        <w:rPr>
          <w:rFonts w:asciiTheme="minorHAnsi" w:eastAsia="Calibri" w:hAnsiTheme="minorHAnsi" w:cstheme="minorHAnsi"/>
          <w:color w:val="000000" w:themeColor="text1"/>
          <w:sz w:val="22"/>
        </w:rPr>
        <w:t xml:space="preserve">        </w:t>
      </w:r>
    </w:p>
    <w:sectPr w:rsidR="000A07CF" w:rsidSect="00803761">
      <w:headerReference w:type="default" r:id="rId20"/>
      <w:footerReference w:type="even" r:id="rId21"/>
      <w:footerReference w:type="default" r:id="rId22"/>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0" w:author="Czaee Raval" w:date="2021-10-28T03:12:00Z" w:initials="CR">
    <w:p w14:paraId="38BF4719" w14:textId="77777777" w:rsidR="00F34D1E" w:rsidRDefault="00F34D1E">
      <w:pPr>
        <w:pStyle w:val="CommentText"/>
      </w:pPr>
      <w:r>
        <w:rPr>
          <w:rStyle w:val="CommentReference"/>
        </w:rPr>
        <w:annotationRef/>
      </w:r>
      <w:r>
        <w:t>This should be an instant check</w:t>
      </w:r>
    </w:p>
    <w:p w14:paraId="251669C5" w14:textId="77777777" w:rsidR="00F34D1E" w:rsidRDefault="00F34D1E">
      <w:pPr>
        <w:pStyle w:val="CommentText"/>
      </w:pPr>
    </w:p>
    <w:p w14:paraId="6B46E9FC" w14:textId="45A6D802" w:rsidR="00F34D1E" w:rsidRDefault="00F34D1E">
      <w:pPr>
        <w:pStyle w:val="CommentText"/>
      </w:pPr>
      <w:r>
        <w:t>Same as Rekyc/dormant</w:t>
      </w:r>
    </w:p>
  </w:comment>
  <w:comment w:id="41" w:author="Gargi Pande" w:date="2021-10-28T13:54:00Z" w:initials="GP">
    <w:p w14:paraId="2CF37877" w14:textId="147A84EF" w:rsidR="00276EF1" w:rsidRDefault="00276EF1">
      <w:pPr>
        <w:pStyle w:val="CommentText"/>
      </w:pPr>
      <w:r>
        <w:rPr>
          <w:rStyle w:val="CommentReference"/>
        </w:rPr>
        <w:annotationRef/>
      </w:r>
      <w:r>
        <w:t>Correct, it is an instant check. However, if the API is down, we will not stop the BO to proceed.</w:t>
      </w:r>
    </w:p>
  </w:comment>
  <w:comment w:id="55" w:author="Czaee Raval" w:date="2021-10-28T03:14:00Z" w:initials="CR">
    <w:p w14:paraId="4CFEB9E8" w14:textId="14FE42AE" w:rsidR="00F34D1E" w:rsidRDefault="00F34D1E">
      <w:pPr>
        <w:pStyle w:val="CommentText"/>
      </w:pPr>
      <w:r>
        <w:rPr>
          <w:rStyle w:val="CommentReference"/>
        </w:rPr>
        <w:annotationRef/>
      </w:r>
      <w:r>
        <w:t>Refer my above comment</w:t>
      </w:r>
    </w:p>
  </w:comment>
  <w:comment w:id="56" w:author="Gargi Pande" w:date="2021-10-28T13:56:00Z" w:initials="GP">
    <w:p w14:paraId="3B4A8664" w14:textId="571D83BC" w:rsidR="00276EF1" w:rsidRDefault="00276EF1">
      <w:pPr>
        <w:pStyle w:val="CommentText"/>
      </w:pPr>
      <w:r>
        <w:rPr>
          <w:rStyle w:val="CommentReference"/>
        </w:rPr>
        <w:annotationRef/>
      </w:r>
      <w:r>
        <w:t>This scenario is only when the API fails. The intention is to not send the application out of BO queue until Negative Screening is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6E9FC" w15:done="0"/>
  <w15:commentEx w15:paraId="2CF37877" w15:paraIdParent="6B46E9FC" w15:done="0"/>
  <w15:commentEx w15:paraId="4CFEB9E8" w15:done="0"/>
  <w15:commentEx w15:paraId="3B4A8664" w15:paraIdParent="4CFEB9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52A33" w16cex:dateUtc="2021-10-28T08:24:00Z"/>
  <w16cex:commentExtensible w16cex:durableId="25252A97" w16cex:dateUtc="2021-10-28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6E9FC" w16cid:durableId="252493BB"/>
  <w16cid:commentId w16cid:paraId="2CF37877" w16cid:durableId="25252A33"/>
  <w16cid:commentId w16cid:paraId="4CFEB9E8" w16cid:durableId="2524941D"/>
  <w16cid:commentId w16cid:paraId="3B4A8664" w16cid:durableId="25252A97"/>
</w16cid:commentsIds>
</file>

<file path=word/customizations.xml><?xml version="1.0" encoding="utf-8"?>
<wne:tcg xmlns:r="http://schemas.openxmlformats.org/officeDocument/2006/relationships" xmlns:wne="http://schemas.microsoft.com/office/word/2006/wordml">
  <wne:keymaps>
    <wne:keymap wne:kcmPrimary="0262">
      <wne:acd wne:acdName="acd0"/>
    </wne:keymap>
  </wne:keymaps>
  <wne:toolbars>
    <wne:acdManifest>
      <wne:acdEntry wne:acdName="acd0"/>
    </wne:acdManifest>
  </wne:toolbars>
  <wne:acds>
    <wne:acd wne:argValue="AQAAAAI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6B479" w14:textId="77777777" w:rsidR="00954B91" w:rsidRDefault="00954B91" w:rsidP="001A4033">
      <w:pPr>
        <w:spacing w:after="0" w:line="240" w:lineRule="auto"/>
      </w:pPr>
      <w:r>
        <w:separator/>
      </w:r>
    </w:p>
    <w:p w14:paraId="0FD6795A" w14:textId="77777777" w:rsidR="00954B91" w:rsidRDefault="00954B91"/>
    <w:p w14:paraId="31FA1AAF" w14:textId="77777777" w:rsidR="00954B91" w:rsidRDefault="00954B91"/>
  </w:endnote>
  <w:endnote w:type="continuationSeparator" w:id="0">
    <w:p w14:paraId="09FF4FBB" w14:textId="77777777" w:rsidR="00954B91" w:rsidRDefault="00954B91" w:rsidP="001A4033">
      <w:pPr>
        <w:spacing w:after="0" w:line="240" w:lineRule="auto"/>
      </w:pPr>
      <w:r>
        <w:continuationSeparator/>
      </w:r>
    </w:p>
    <w:p w14:paraId="22A27913" w14:textId="77777777" w:rsidR="00954B91" w:rsidRDefault="00954B91"/>
    <w:p w14:paraId="4E0B93F6" w14:textId="77777777" w:rsidR="00954B91" w:rsidRDefault="00954B91"/>
  </w:endnote>
  <w:endnote w:type="continuationNotice" w:id="1">
    <w:p w14:paraId="5BF753EB" w14:textId="77777777" w:rsidR="00954B91" w:rsidRDefault="00954B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GRounded LT Light">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4F036" w14:textId="77777777" w:rsidR="00155F70" w:rsidRPr="00E76725" w:rsidRDefault="00155F70">
    <w:pPr>
      <w:pStyle w:val="Footer"/>
    </w:pPr>
  </w:p>
  <w:p w14:paraId="20C02A60" w14:textId="77777777" w:rsidR="00155F70" w:rsidRPr="00E76725" w:rsidRDefault="00155F70"/>
  <w:p w14:paraId="072667CA" w14:textId="77777777" w:rsidR="00155F70" w:rsidRDefault="00155F70"/>
  <w:p w14:paraId="67686BB9" w14:textId="77777777" w:rsidR="00155F70" w:rsidRDefault="00155F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1CAA6" w14:textId="2E868803" w:rsidR="00155F70" w:rsidRPr="0065357A" w:rsidRDefault="00155F70" w:rsidP="0065357A">
    <w:pPr>
      <w:rPr>
        <w:rFonts w:ascii="Arial" w:eastAsia="Times New Roman" w:hAnsi="Arial" w:cs="Arial"/>
        <w:color w:val="7A787F"/>
        <w:sz w:val="16"/>
        <w:szCs w:val="16"/>
      </w:rPr>
    </w:pPr>
    <w:r w:rsidRPr="0065357A">
      <w:rPr>
        <w:rFonts w:ascii="Arial" w:eastAsia="Times New Roman" w:hAnsi="Arial" w:cs="Arial"/>
        <w:b/>
        <w:bCs/>
        <w:color w:val="7A787F"/>
        <w:sz w:val="16"/>
        <w:szCs w:val="16"/>
      </w:rPr>
      <w:t>Persistent India</w:t>
    </w:r>
    <w:r w:rsidRPr="0065357A">
      <w:rPr>
        <w:rFonts w:ascii="Arial" w:eastAsia="Times New Roman" w:hAnsi="Arial" w:cs="Arial"/>
        <w:color w:val="7A787F"/>
        <w:sz w:val="16"/>
        <w:szCs w:val="16"/>
      </w:rPr>
      <w:t xml:space="preserve"> Bhageerath, 402 Senapati Bapat Road, Pune 411 016 • +91 (20) 6703 0000</w:t>
    </w:r>
  </w:p>
  <w:p w14:paraId="35C82F2D" w14:textId="77777777" w:rsidR="00155F70" w:rsidRPr="0065357A" w:rsidRDefault="00155F70" w:rsidP="0065357A">
    <w:pPr>
      <w:suppressAutoHyphens w:val="0"/>
      <w:spacing w:after="0" w:line="288" w:lineRule="auto"/>
      <w:jc w:val="left"/>
      <w:rPr>
        <w:rFonts w:ascii="Arial" w:eastAsia="Times New Roman" w:hAnsi="Arial" w:cs="Arial"/>
        <w:color w:val="7A787F"/>
        <w:sz w:val="16"/>
        <w:szCs w:val="16"/>
      </w:rPr>
    </w:pPr>
    <w:r w:rsidRPr="0065357A">
      <w:rPr>
        <w:rFonts w:ascii="Arial" w:eastAsia="Times New Roman" w:hAnsi="Arial" w:cs="Arial"/>
        <w:b/>
        <w:bCs/>
        <w:color w:val="7A787F"/>
        <w:sz w:val="16"/>
        <w:szCs w:val="16"/>
      </w:rPr>
      <w:t>Persistent USA</w:t>
    </w:r>
    <w:r w:rsidRPr="0065357A">
      <w:rPr>
        <w:rFonts w:ascii="Arial" w:eastAsia="Times New Roman" w:hAnsi="Arial" w:cs="Arial"/>
        <w:color w:val="7A787F"/>
        <w:sz w:val="16"/>
        <w:szCs w:val="16"/>
      </w:rPr>
      <w:t xml:space="preserve"> 2055 Laurelwood Road, Suite 210, Santa Clara, CA 95054 • +1 408 216 7010</w:t>
    </w:r>
  </w:p>
  <w:p w14:paraId="5BC6A843" w14:textId="1C7D7C06" w:rsidR="00155F70" w:rsidRPr="0065357A" w:rsidRDefault="00155F70" w:rsidP="0065357A">
    <w:pPr>
      <w:suppressAutoHyphens w:val="0"/>
      <w:spacing w:after="0" w:line="288" w:lineRule="auto"/>
      <w:jc w:val="left"/>
      <w:rPr>
        <w:rFonts w:ascii="Arial" w:eastAsia="Times New Roman" w:hAnsi="Arial" w:cs="Arial"/>
        <w:color w:val="7A787F"/>
        <w:sz w:val="16"/>
        <w:szCs w:val="16"/>
      </w:rPr>
    </w:pPr>
  </w:p>
  <w:p w14:paraId="3DDDD854" w14:textId="2C009CA7" w:rsidR="00155F70" w:rsidRDefault="00155F70">
    <w:pPr>
      <w:pStyle w:val="Footer"/>
    </w:pPr>
  </w:p>
  <w:p w14:paraId="2089CF21" w14:textId="3C69B1FC" w:rsidR="00155F70" w:rsidRPr="00DD3741" w:rsidRDefault="00155F70" w:rsidP="00DD3741">
    <w:pPr>
      <w:pStyle w:val="Footer"/>
      <w:tabs>
        <w:tab w:val="clear" w:pos="4680"/>
      </w:tabs>
      <w:jc w:val="right"/>
      <w:rPr>
        <w:rFonts w:cstheme="minorHAnsi"/>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128C1" w14:textId="77777777" w:rsidR="00954B91" w:rsidRDefault="00954B91" w:rsidP="001A4033">
      <w:pPr>
        <w:spacing w:after="0" w:line="240" w:lineRule="auto"/>
      </w:pPr>
      <w:r>
        <w:separator/>
      </w:r>
    </w:p>
    <w:p w14:paraId="56555C0A" w14:textId="77777777" w:rsidR="00954B91" w:rsidRDefault="00954B91"/>
    <w:p w14:paraId="23B8C300" w14:textId="77777777" w:rsidR="00954B91" w:rsidRDefault="00954B91"/>
  </w:footnote>
  <w:footnote w:type="continuationSeparator" w:id="0">
    <w:p w14:paraId="46E5477C" w14:textId="77777777" w:rsidR="00954B91" w:rsidRDefault="00954B91" w:rsidP="001A4033">
      <w:pPr>
        <w:spacing w:after="0" w:line="240" w:lineRule="auto"/>
      </w:pPr>
      <w:r>
        <w:continuationSeparator/>
      </w:r>
    </w:p>
    <w:p w14:paraId="64F44846" w14:textId="77777777" w:rsidR="00954B91" w:rsidRDefault="00954B91"/>
    <w:p w14:paraId="0A858950" w14:textId="77777777" w:rsidR="00954B91" w:rsidRDefault="00954B91"/>
  </w:footnote>
  <w:footnote w:type="continuationNotice" w:id="1">
    <w:p w14:paraId="2DF1D866" w14:textId="77777777" w:rsidR="00954B91" w:rsidRDefault="00954B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48C4C" w14:textId="511DCC4B" w:rsidR="00155F70" w:rsidRDefault="00155F70">
    <w:pPr>
      <w:pStyle w:val="Header"/>
    </w:pPr>
    <w:r>
      <w:tab/>
    </w:r>
    <w:r>
      <w:tab/>
    </w:r>
    <w:r>
      <w:rPr>
        <w:noProof/>
      </w:rPr>
      <w:drawing>
        <wp:inline distT="0" distB="0" distL="0" distR="0" wp14:anchorId="018675CC" wp14:editId="1E61CC0F">
          <wp:extent cx="1355503" cy="303632"/>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rizontal_Graphite.png"/>
                  <pic:cNvPicPr/>
                </pic:nvPicPr>
                <pic:blipFill>
                  <a:blip r:embed="rId1">
                    <a:extLst>
                      <a:ext uri="{28A0092B-C50C-407E-A947-70E740481C1C}">
                        <a14:useLocalDpi xmlns:a14="http://schemas.microsoft.com/office/drawing/2010/main" val="0"/>
                      </a:ext>
                    </a:extLst>
                  </a:blip>
                  <a:stretch>
                    <a:fillRect/>
                  </a:stretch>
                </pic:blipFill>
                <pic:spPr>
                  <a:xfrm>
                    <a:off x="0" y="0"/>
                    <a:ext cx="1355503" cy="303632"/>
                  </a:xfrm>
                  <a:prstGeom prst="rect">
                    <a:avLst/>
                  </a:prstGeom>
                </pic:spPr>
              </pic:pic>
            </a:graphicData>
          </a:graphic>
        </wp:inline>
      </w:drawing>
    </w:r>
  </w:p>
  <w:p w14:paraId="72FBA432" w14:textId="4B8DADE2" w:rsidR="00155F70" w:rsidRDefault="00155F70" w:rsidP="00153F71">
    <w:pPr>
      <w:tabs>
        <w:tab w:val="left" w:pos="348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09E5"/>
    <w:multiLevelType w:val="hybridMultilevel"/>
    <w:tmpl w:val="8946D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F626F"/>
    <w:multiLevelType w:val="hybridMultilevel"/>
    <w:tmpl w:val="AC248A36"/>
    <w:lvl w:ilvl="0" w:tplc="ACC6B8E2">
      <w:start w:val="1"/>
      <w:numFmt w:val="decimal"/>
      <w:lvlText w:val="%1."/>
      <w:lvlJc w:val="left"/>
      <w:pPr>
        <w:ind w:left="720" w:hanging="360"/>
      </w:pPr>
      <w:rPr>
        <w:rFonts w:asciiTheme="minorHAnsi" w:eastAsiaTheme="minorHAnsi" w:hAnsiTheme="minorHAnsi" w:cstheme="minorHAnsi"/>
      </w:r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2" w15:restartNumberingAfterBreak="0">
    <w:nsid w:val="0CD86728"/>
    <w:multiLevelType w:val="hybridMultilevel"/>
    <w:tmpl w:val="AC248A36"/>
    <w:lvl w:ilvl="0" w:tplc="ACC6B8E2">
      <w:start w:val="1"/>
      <w:numFmt w:val="decimal"/>
      <w:lvlText w:val="%1."/>
      <w:lvlJc w:val="left"/>
      <w:pPr>
        <w:ind w:left="720" w:hanging="360"/>
      </w:pPr>
      <w:rPr>
        <w:rFonts w:asciiTheme="minorHAnsi" w:eastAsiaTheme="minorHAnsi" w:hAnsiTheme="minorHAnsi" w:cstheme="minorHAnsi"/>
      </w:r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3" w15:restartNumberingAfterBreak="0">
    <w:nsid w:val="0D070AD4"/>
    <w:multiLevelType w:val="hybridMultilevel"/>
    <w:tmpl w:val="75B664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2142B"/>
    <w:multiLevelType w:val="hybridMultilevel"/>
    <w:tmpl w:val="A55059A6"/>
    <w:lvl w:ilvl="0" w:tplc="C32C1634">
      <w:start w:val="1"/>
      <w:numFmt w:val="bullet"/>
      <w:pStyle w:val="ListParagraph"/>
      <w:lvlText w:val=""/>
      <w:lvlJc w:val="left"/>
      <w:pPr>
        <w:ind w:left="360" w:hanging="360"/>
      </w:pPr>
      <w:rPr>
        <w:rFonts w:ascii="Wingdings 2" w:hAnsi="Wingdings 2"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D1A9F"/>
    <w:multiLevelType w:val="hybridMultilevel"/>
    <w:tmpl w:val="02061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C76E2B"/>
    <w:multiLevelType w:val="hybridMultilevel"/>
    <w:tmpl w:val="16A4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724A0"/>
    <w:multiLevelType w:val="hybridMultilevel"/>
    <w:tmpl w:val="75B664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526DF"/>
    <w:multiLevelType w:val="multilevel"/>
    <w:tmpl w:val="D73009F6"/>
    <w:lvl w:ilvl="0">
      <w:start w:val="1"/>
      <w:numFmt w:val="decimal"/>
      <w:pStyle w:val="Numbering"/>
      <w:lvlText w:val="%1."/>
      <w:lvlJc w:val="left"/>
      <w:pPr>
        <w:ind w:left="360" w:hanging="360"/>
      </w:pPr>
      <w:rPr>
        <w:rFonts w:hint="default"/>
      </w:rPr>
    </w:lvl>
    <w:lvl w:ilvl="1">
      <w:start w:val="1"/>
      <w:numFmt w:val="decimal"/>
      <w:lvlText w:val="%2."/>
      <w:lvlJc w:val="left"/>
      <w:pPr>
        <w:ind w:left="138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8342AB1"/>
    <w:multiLevelType w:val="hybridMultilevel"/>
    <w:tmpl w:val="AC248A36"/>
    <w:lvl w:ilvl="0" w:tplc="ACC6B8E2">
      <w:start w:val="1"/>
      <w:numFmt w:val="decimal"/>
      <w:lvlText w:val="%1."/>
      <w:lvlJc w:val="left"/>
      <w:pPr>
        <w:ind w:left="720" w:hanging="360"/>
      </w:pPr>
      <w:rPr>
        <w:rFonts w:asciiTheme="minorHAnsi" w:eastAsiaTheme="minorHAnsi" w:hAnsiTheme="minorHAnsi" w:cstheme="minorHAnsi"/>
      </w:r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10" w15:restartNumberingAfterBreak="0">
    <w:nsid w:val="201A4ED7"/>
    <w:multiLevelType w:val="hybridMultilevel"/>
    <w:tmpl w:val="AC248A36"/>
    <w:lvl w:ilvl="0" w:tplc="ACC6B8E2">
      <w:start w:val="1"/>
      <w:numFmt w:val="decimal"/>
      <w:lvlText w:val="%1."/>
      <w:lvlJc w:val="left"/>
      <w:pPr>
        <w:ind w:left="720" w:hanging="360"/>
      </w:pPr>
      <w:rPr>
        <w:rFonts w:asciiTheme="minorHAnsi" w:eastAsiaTheme="minorHAnsi" w:hAnsiTheme="minorHAnsi" w:cstheme="minorHAnsi"/>
      </w:r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11" w15:restartNumberingAfterBreak="0">
    <w:nsid w:val="20CF6C6A"/>
    <w:multiLevelType w:val="hybridMultilevel"/>
    <w:tmpl w:val="E42E5F4E"/>
    <w:lvl w:ilvl="0" w:tplc="C1184884">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D216AF"/>
    <w:multiLevelType w:val="hybridMultilevel"/>
    <w:tmpl w:val="FC005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2005B"/>
    <w:multiLevelType w:val="multilevel"/>
    <w:tmpl w:val="5DC0E1AE"/>
    <w:lvl w:ilvl="0">
      <w:start w:val="1"/>
      <w:numFmt w:val="decimal"/>
      <w:pStyle w:val="ab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F824F32"/>
    <w:multiLevelType w:val="hybridMultilevel"/>
    <w:tmpl w:val="145EBD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E3A7E08"/>
    <w:multiLevelType w:val="hybridMultilevel"/>
    <w:tmpl w:val="B478D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E5022"/>
    <w:multiLevelType w:val="hybridMultilevel"/>
    <w:tmpl w:val="AC248A36"/>
    <w:lvl w:ilvl="0" w:tplc="ACC6B8E2">
      <w:start w:val="1"/>
      <w:numFmt w:val="decimal"/>
      <w:lvlText w:val="%1."/>
      <w:lvlJc w:val="left"/>
      <w:pPr>
        <w:ind w:left="720" w:hanging="360"/>
      </w:pPr>
      <w:rPr>
        <w:rFonts w:asciiTheme="minorHAnsi" w:eastAsiaTheme="minorHAnsi" w:hAnsiTheme="minorHAnsi" w:cstheme="minorHAnsi"/>
      </w:r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17" w15:restartNumberingAfterBreak="0">
    <w:nsid w:val="47EB3875"/>
    <w:multiLevelType w:val="hybridMultilevel"/>
    <w:tmpl w:val="9DCE869A"/>
    <w:lvl w:ilvl="0" w:tplc="3632A33C">
      <w:start w:val="1"/>
      <w:numFmt w:val="decimal"/>
      <w:lvlText w:val="%1."/>
      <w:lvlJc w:val="left"/>
      <w:pPr>
        <w:ind w:left="720" w:hanging="360"/>
      </w:p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18" w15:restartNumberingAfterBreak="0">
    <w:nsid w:val="4D2E1153"/>
    <w:multiLevelType w:val="hybridMultilevel"/>
    <w:tmpl w:val="C27EEE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413C3"/>
    <w:multiLevelType w:val="hybridMultilevel"/>
    <w:tmpl w:val="9DCE869A"/>
    <w:lvl w:ilvl="0" w:tplc="3632A33C">
      <w:start w:val="1"/>
      <w:numFmt w:val="decimal"/>
      <w:lvlText w:val="%1."/>
      <w:lvlJc w:val="left"/>
      <w:pPr>
        <w:ind w:left="720" w:hanging="360"/>
      </w:p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20" w15:restartNumberingAfterBreak="0">
    <w:nsid w:val="4F511372"/>
    <w:multiLevelType w:val="hybridMultilevel"/>
    <w:tmpl w:val="7BA87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65175A"/>
    <w:multiLevelType w:val="hybridMultilevel"/>
    <w:tmpl w:val="30CC75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837EC1"/>
    <w:multiLevelType w:val="hybridMultilevel"/>
    <w:tmpl w:val="90D6CFF8"/>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B2A1125"/>
    <w:multiLevelType w:val="hybridMultilevel"/>
    <w:tmpl w:val="AC248A36"/>
    <w:lvl w:ilvl="0" w:tplc="ACC6B8E2">
      <w:start w:val="1"/>
      <w:numFmt w:val="decimal"/>
      <w:lvlText w:val="%1."/>
      <w:lvlJc w:val="left"/>
      <w:pPr>
        <w:ind w:left="720" w:hanging="360"/>
      </w:pPr>
      <w:rPr>
        <w:rFonts w:asciiTheme="minorHAnsi" w:eastAsiaTheme="minorHAnsi" w:hAnsiTheme="minorHAnsi" w:cstheme="minorHAnsi"/>
      </w:r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24" w15:restartNumberingAfterBreak="0">
    <w:nsid w:val="5FB57D5B"/>
    <w:multiLevelType w:val="multilevel"/>
    <w:tmpl w:val="C61A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467EF5"/>
    <w:multiLevelType w:val="multilevel"/>
    <w:tmpl w:val="40090025"/>
    <w:styleLink w:val="Style5"/>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29B0F5A"/>
    <w:multiLevelType w:val="hybridMultilevel"/>
    <w:tmpl w:val="AC248A36"/>
    <w:lvl w:ilvl="0" w:tplc="ACC6B8E2">
      <w:start w:val="1"/>
      <w:numFmt w:val="decimal"/>
      <w:lvlText w:val="%1."/>
      <w:lvlJc w:val="left"/>
      <w:pPr>
        <w:ind w:left="720" w:hanging="360"/>
      </w:pPr>
      <w:rPr>
        <w:rFonts w:asciiTheme="minorHAnsi" w:eastAsiaTheme="minorHAnsi" w:hAnsiTheme="minorHAnsi" w:cstheme="minorHAnsi"/>
      </w:r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27" w15:restartNumberingAfterBreak="0">
    <w:nsid w:val="62B80B5E"/>
    <w:multiLevelType w:val="hybridMultilevel"/>
    <w:tmpl w:val="F6B086A4"/>
    <w:lvl w:ilvl="0" w:tplc="DB1C79A6">
      <w:start w:val="1"/>
      <w:numFmt w:val="decimal"/>
      <w:lvlText w:val="%1."/>
      <w:lvlJc w:val="left"/>
      <w:pPr>
        <w:ind w:left="720" w:hanging="360"/>
      </w:pPr>
      <w:rPr>
        <w:b w:val="0"/>
        <w:bCs w:val="0"/>
      </w:r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28" w15:restartNumberingAfterBreak="0">
    <w:nsid w:val="65831CD9"/>
    <w:multiLevelType w:val="hybridMultilevel"/>
    <w:tmpl w:val="87008EC6"/>
    <w:lvl w:ilvl="0" w:tplc="AC585C16">
      <w:start w:val="1"/>
      <w:numFmt w:val="decimal"/>
      <w:lvlText w:val="%1."/>
      <w:lvlJc w:val="left"/>
      <w:pPr>
        <w:ind w:left="720" w:hanging="360"/>
      </w:pPr>
      <w:rPr>
        <w:rFonts w:asciiTheme="minorHAnsi" w:hAnsiTheme="minorHAnsi" w:hint="default"/>
        <w:sz w:val="22"/>
        <w:szCs w:val="22"/>
      </w:r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29" w15:restartNumberingAfterBreak="0">
    <w:nsid w:val="664711B3"/>
    <w:multiLevelType w:val="hybridMultilevel"/>
    <w:tmpl w:val="87008EC6"/>
    <w:lvl w:ilvl="0" w:tplc="AC585C16">
      <w:start w:val="1"/>
      <w:numFmt w:val="decimal"/>
      <w:lvlText w:val="%1."/>
      <w:lvlJc w:val="left"/>
      <w:pPr>
        <w:ind w:left="720" w:hanging="360"/>
      </w:pPr>
      <w:rPr>
        <w:rFonts w:asciiTheme="minorHAnsi" w:hAnsiTheme="minorHAnsi" w:hint="default"/>
        <w:sz w:val="22"/>
        <w:szCs w:val="22"/>
      </w:r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30" w15:restartNumberingAfterBreak="0">
    <w:nsid w:val="697C15F4"/>
    <w:multiLevelType w:val="hybridMultilevel"/>
    <w:tmpl w:val="B2EE029E"/>
    <w:lvl w:ilvl="0" w:tplc="BDC48C52">
      <w:start w:val="1"/>
      <w:numFmt w:val="bullet"/>
      <w:pStyle w:val="List2"/>
      <w:lvlText w:val=""/>
      <w:lvlJc w:val="left"/>
      <w:pPr>
        <w:ind w:left="1072" w:hanging="360"/>
      </w:pPr>
      <w:rPr>
        <w:rFonts w:ascii="Symbol" w:hAnsi="Symbol" w:hint="default"/>
        <w:color w:val="000000" w:themeColor="text1"/>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31" w15:restartNumberingAfterBreak="0">
    <w:nsid w:val="6BFE3F89"/>
    <w:multiLevelType w:val="hybridMultilevel"/>
    <w:tmpl w:val="75B664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D79B8"/>
    <w:multiLevelType w:val="hybridMultilevel"/>
    <w:tmpl w:val="30CC75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464E51"/>
    <w:multiLevelType w:val="hybridMultilevel"/>
    <w:tmpl w:val="75B664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970066"/>
    <w:multiLevelType w:val="hybridMultilevel"/>
    <w:tmpl w:val="AC248A36"/>
    <w:lvl w:ilvl="0" w:tplc="ACC6B8E2">
      <w:start w:val="1"/>
      <w:numFmt w:val="decimal"/>
      <w:lvlText w:val="%1."/>
      <w:lvlJc w:val="left"/>
      <w:pPr>
        <w:ind w:left="720" w:hanging="360"/>
      </w:pPr>
      <w:rPr>
        <w:rFonts w:asciiTheme="minorHAnsi" w:eastAsiaTheme="minorHAnsi" w:hAnsiTheme="minorHAnsi" w:cstheme="minorHAnsi"/>
      </w:r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35" w15:restartNumberingAfterBreak="0">
    <w:nsid w:val="7B7F1B09"/>
    <w:multiLevelType w:val="multilevel"/>
    <w:tmpl w:val="4EC2E2D2"/>
    <w:lvl w:ilvl="0">
      <w:start w:val="1"/>
      <w:numFmt w:val="decimal"/>
      <w:pStyle w:val="Heading1"/>
      <w:lvlText w:val="%1"/>
      <w:lvlJc w:val="left"/>
      <w:pPr>
        <w:ind w:left="6812" w:hanging="432"/>
      </w:pPr>
    </w:lvl>
    <w:lvl w:ilvl="1">
      <w:start w:val="1"/>
      <w:numFmt w:val="decimal"/>
      <w:pStyle w:val="Heading2"/>
      <w:lvlText w:val="%1.%2"/>
      <w:lvlJc w:val="left"/>
      <w:pPr>
        <w:ind w:left="6530" w:hanging="576"/>
      </w:pPr>
      <w:rPr>
        <w:rFonts w:ascii="Arial" w:hAnsi="Arial" w:cs="Arial" w:hint="default"/>
      </w:rPr>
    </w:lvl>
    <w:lvl w:ilvl="2">
      <w:start w:val="1"/>
      <w:numFmt w:val="decimal"/>
      <w:pStyle w:val="Heading3"/>
      <w:lvlText w:val="%1.%2.%3"/>
      <w:lvlJc w:val="left"/>
      <w:pPr>
        <w:ind w:left="7100" w:hanging="720"/>
      </w:pPr>
    </w:lvl>
    <w:lvl w:ilvl="3">
      <w:start w:val="1"/>
      <w:numFmt w:val="decimal"/>
      <w:pStyle w:val="Heading4"/>
      <w:lvlText w:val="%1.%2.%3.%4"/>
      <w:lvlJc w:val="left"/>
      <w:pPr>
        <w:ind w:left="7244" w:hanging="864"/>
      </w:pPr>
    </w:lvl>
    <w:lvl w:ilvl="4">
      <w:start w:val="1"/>
      <w:numFmt w:val="decimal"/>
      <w:pStyle w:val="Heading5"/>
      <w:lvlText w:val="%1.%2.%3.%4.%5"/>
      <w:lvlJc w:val="left"/>
      <w:pPr>
        <w:ind w:left="7388" w:hanging="1008"/>
      </w:pPr>
    </w:lvl>
    <w:lvl w:ilvl="5">
      <w:start w:val="1"/>
      <w:numFmt w:val="decimal"/>
      <w:pStyle w:val="Heading6"/>
      <w:lvlText w:val="%1.%2.%3.%4.%5.%6"/>
      <w:lvlJc w:val="left"/>
      <w:pPr>
        <w:ind w:left="7532" w:hanging="1152"/>
      </w:pPr>
    </w:lvl>
    <w:lvl w:ilvl="6">
      <w:start w:val="1"/>
      <w:numFmt w:val="decimal"/>
      <w:pStyle w:val="Heading7"/>
      <w:lvlText w:val="%1.%2.%3.%4.%5.%6.%7"/>
      <w:lvlJc w:val="left"/>
      <w:pPr>
        <w:ind w:left="7676" w:hanging="1296"/>
      </w:pPr>
    </w:lvl>
    <w:lvl w:ilvl="7">
      <w:start w:val="1"/>
      <w:numFmt w:val="decimal"/>
      <w:pStyle w:val="Heading8"/>
      <w:lvlText w:val="%1.%2.%3.%4.%5.%6.%7.%8"/>
      <w:lvlJc w:val="left"/>
      <w:pPr>
        <w:ind w:left="7820" w:hanging="1440"/>
      </w:pPr>
    </w:lvl>
    <w:lvl w:ilvl="8">
      <w:start w:val="1"/>
      <w:numFmt w:val="decimal"/>
      <w:pStyle w:val="Heading9"/>
      <w:lvlText w:val="%1.%2.%3.%4.%5.%6.%7.%8.%9"/>
      <w:lvlJc w:val="left"/>
      <w:pPr>
        <w:ind w:left="7964" w:hanging="1584"/>
      </w:pPr>
    </w:lvl>
  </w:abstractNum>
  <w:abstractNum w:abstractNumId="36" w15:restartNumberingAfterBreak="0">
    <w:nsid w:val="7D7137A2"/>
    <w:multiLevelType w:val="hybridMultilevel"/>
    <w:tmpl w:val="AC248A36"/>
    <w:lvl w:ilvl="0" w:tplc="ACC6B8E2">
      <w:start w:val="1"/>
      <w:numFmt w:val="decimal"/>
      <w:lvlText w:val="%1."/>
      <w:lvlJc w:val="left"/>
      <w:pPr>
        <w:ind w:left="720" w:hanging="360"/>
      </w:pPr>
      <w:rPr>
        <w:rFonts w:asciiTheme="minorHAnsi" w:eastAsiaTheme="minorHAnsi" w:hAnsiTheme="minorHAnsi" w:cstheme="minorHAnsi"/>
      </w:r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37" w15:restartNumberingAfterBreak="0">
    <w:nsid w:val="7E694729"/>
    <w:multiLevelType w:val="hybridMultilevel"/>
    <w:tmpl w:val="87008EC6"/>
    <w:lvl w:ilvl="0" w:tplc="AC585C16">
      <w:start w:val="1"/>
      <w:numFmt w:val="decimal"/>
      <w:lvlText w:val="%1."/>
      <w:lvlJc w:val="left"/>
      <w:pPr>
        <w:ind w:left="720" w:hanging="360"/>
      </w:pPr>
      <w:rPr>
        <w:rFonts w:asciiTheme="minorHAnsi" w:hAnsiTheme="minorHAnsi" w:hint="default"/>
        <w:sz w:val="22"/>
        <w:szCs w:val="22"/>
      </w:r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abstractNum w:abstractNumId="38" w15:restartNumberingAfterBreak="0">
    <w:nsid w:val="7FB75C8E"/>
    <w:multiLevelType w:val="hybridMultilevel"/>
    <w:tmpl w:val="AB460B1E"/>
    <w:lvl w:ilvl="0" w:tplc="0409000F">
      <w:start w:val="1"/>
      <w:numFmt w:val="decimal"/>
      <w:lvlText w:val="%1."/>
      <w:lvlJc w:val="left"/>
      <w:pPr>
        <w:ind w:left="720" w:hanging="360"/>
      </w:pPr>
    </w:lvl>
    <w:lvl w:ilvl="1" w:tplc="C1184884">
      <w:start w:val="1"/>
      <w:numFmt w:val="lowerLetter"/>
      <w:lvlText w:val="%2."/>
      <w:lvlJc w:val="left"/>
      <w:pPr>
        <w:ind w:left="1440" w:hanging="360"/>
      </w:pPr>
    </w:lvl>
    <w:lvl w:ilvl="2" w:tplc="727C585E">
      <w:start w:val="1"/>
      <w:numFmt w:val="lowerRoman"/>
      <w:lvlText w:val="%3."/>
      <w:lvlJc w:val="right"/>
      <w:pPr>
        <w:ind w:left="2160" w:hanging="180"/>
      </w:pPr>
    </w:lvl>
    <w:lvl w:ilvl="3" w:tplc="6D2A7302">
      <w:start w:val="1"/>
      <w:numFmt w:val="decimal"/>
      <w:lvlText w:val="%4."/>
      <w:lvlJc w:val="left"/>
      <w:pPr>
        <w:ind w:left="2880" w:hanging="360"/>
      </w:pPr>
    </w:lvl>
    <w:lvl w:ilvl="4" w:tplc="6CD233CA">
      <w:start w:val="1"/>
      <w:numFmt w:val="lowerLetter"/>
      <w:lvlText w:val="%5."/>
      <w:lvlJc w:val="left"/>
      <w:pPr>
        <w:ind w:left="3600" w:hanging="360"/>
      </w:pPr>
    </w:lvl>
    <w:lvl w:ilvl="5" w:tplc="43F81078">
      <w:start w:val="1"/>
      <w:numFmt w:val="lowerRoman"/>
      <w:lvlText w:val="%6."/>
      <w:lvlJc w:val="right"/>
      <w:pPr>
        <w:ind w:left="4320" w:hanging="180"/>
      </w:pPr>
    </w:lvl>
    <w:lvl w:ilvl="6" w:tplc="3662CED0">
      <w:start w:val="1"/>
      <w:numFmt w:val="decimal"/>
      <w:lvlText w:val="%7."/>
      <w:lvlJc w:val="left"/>
      <w:pPr>
        <w:ind w:left="5040" w:hanging="360"/>
      </w:pPr>
    </w:lvl>
    <w:lvl w:ilvl="7" w:tplc="7F74E3D0">
      <w:start w:val="1"/>
      <w:numFmt w:val="lowerLetter"/>
      <w:lvlText w:val="%8."/>
      <w:lvlJc w:val="left"/>
      <w:pPr>
        <w:ind w:left="5760" w:hanging="360"/>
      </w:pPr>
    </w:lvl>
    <w:lvl w:ilvl="8" w:tplc="4462EDC6">
      <w:start w:val="1"/>
      <w:numFmt w:val="lowerRoman"/>
      <w:lvlText w:val="%9."/>
      <w:lvlJc w:val="right"/>
      <w:pPr>
        <w:ind w:left="6480" w:hanging="180"/>
      </w:pPr>
    </w:lvl>
  </w:abstractNum>
  <w:num w:numId="1">
    <w:abstractNumId w:val="13"/>
  </w:num>
  <w:num w:numId="2">
    <w:abstractNumId w:val="35"/>
  </w:num>
  <w:num w:numId="3">
    <w:abstractNumId w:val="4"/>
  </w:num>
  <w:num w:numId="4">
    <w:abstractNumId w:val="8"/>
  </w:num>
  <w:num w:numId="5">
    <w:abstractNumId w:val="25"/>
  </w:num>
  <w:num w:numId="6">
    <w:abstractNumId w:val="30"/>
  </w:num>
  <w:num w:numId="7">
    <w:abstractNumId w:val="27"/>
  </w:num>
  <w:num w:numId="8">
    <w:abstractNumId w:val="23"/>
  </w:num>
  <w:num w:numId="9">
    <w:abstractNumId w:val="31"/>
  </w:num>
  <w:num w:numId="10">
    <w:abstractNumId w:val="37"/>
  </w:num>
  <w:num w:numId="11">
    <w:abstractNumId w:val="9"/>
  </w:num>
  <w:num w:numId="12">
    <w:abstractNumId w:val="3"/>
  </w:num>
  <w:num w:numId="13">
    <w:abstractNumId w:val="34"/>
  </w:num>
  <w:num w:numId="14">
    <w:abstractNumId w:val="33"/>
  </w:num>
  <w:num w:numId="15">
    <w:abstractNumId w:val="28"/>
  </w:num>
  <w:num w:numId="16">
    <w:abstractNumId w:val="29"/>
  </w:num>
  <w:num w:numId="17">
    <w:abstractNumId w:val="10"/>
  </w:num>
  <w:num w:numId="18">
    <w:abstractNumId w:val="16"/>
  </w:num>
  <w:num w:numId="19">
    <w:abstractNumId w:val="36"/>
  </w:num>
  <w:num w:numId="20">
    <w:abstractNumId w:val="26"/>
  </w:num>
  <w:num w:numId="21">
    <w:abstractNumId w:val="19"/>
  </w:num>
  <w:num w:numId="22">
    <w:abstractNumId w:val="1"/>
  </w:num>
  <w:num w:numId="23">
    <w:abstractNumId w:val="2"/>
  </w:num>
  <w:num w:numId="24">
    <w:abstractNumId w:val="7"/>
  </w:num>
  <w:num w:numId="25">
    <w:abstractNumId w:val="17"/>
  </w:num>
  <w:num w:numId="26">
    <w:abstractNumId w:val="22"/>
  </w:num>
  <w:num w:numId="27">
    <w:abstractNumId w:val="0"/>
  </w:num>
  <w:num w:numId="28">
    <w:abstractNumId w:val="21"/>
  </w:num>
  <w:num w:numId="29">
    <w:abstractNumId w:val="24"/>
  </w:num>
  <w:num w:numId="30">
    <w:abstractNumId w:val="18"/>
  </w:num>
  <w:num w:numId="31">
    <w:abstractNumId w:val="32"/>
  </w:num>
  <w:num w:numId="32">
    <w:abstractNumId w:val="5"/>
  </w:num>
  <w:num w:numId="33">
    <w:abstractNumId w:val="14"/>
  </w:num>
  <w:num w:numId="34">
    <w:abstractNumId w:val="20"/>
  </w:num>
  <w:num w:numId="35">
    <w:abstractNumId w:val="11"/>
  </w:num>
  <w:num w:numId="36">
    <w:abstractNumId w:val="38"/>
  </w:num>
  <w:num w:numId="37">
    <w:abstractNumId w:val="15"/>
  </w:num>
  <w:num w:numId="38">
    <w:abstractNumId w:val="12"/>
  </w:num>
  <w:num w:numId="39">
    <w:abstractNumId w:val="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rgi Pande">
    <w15:presenceInfo w15:providerId="AD" w15:userId="S::gargi_pande@persistent.com::549d463e-4d48-445e-bbc6-bec71c6f71a1"/>
  </w15:person>
  <w15:person w15:author="Czaee Raval">
    <w15:presenceInfo w15:providerId="AD" w15:userId="S::czaee.raval@idfcbank.com::ab8caaeb-9365-46d6-99bb-9a0497ff15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124" w:allStyles="0" w:customStyles="0" w:latentStyles="1" w:stylesInUse="0" w:headingStyles="1" w:numberingStyles="0" w:tableStyles="0" w:directFormattingOnRuns="1" w:directFormattingOnParagraphs="0" w:directFormattingOnNumbering="0" w:directFormattingOnTables="0" w:clearFormatting="1" w:top3HeadingStyles="0" w:visibleStyles="0" w:alternateStyleNames="0"/>
  <w:stylePaneSortMethod w:val="0002"/>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033"/>
    <w:rsid w:val="00000B24"/>
    <w:rsid w:val="00004B22"/>
    <w:rsid w:val="00004F47"/>
    <w:rsid w:val="000051A7"/>
    <w:rsid w:val="000102CD"/>
    <w:rsid w:val="00013101"/>
    <w:rsid w:val="00014CB9"/>
    <w:rsid w:val="00016F5C"/>
    <w:rsid w:val="00017188"/>
    <w:rsid w:val="00017229"/>
    <w:rsid w:val="000218C3"/>
    <w:rsid w:val="00024733"/>
    <w:rsid w:val="0002479A"/>
    <w:rsid w:val="00034A63"/>
    <w:rsid w:val="00040B31"/>
    <w:rsid w:val="00041F20"/>
    <w:rsid w:val="00051C6B"/>
    <w:rsid w:val="00054F3E"/>
    <w:rsid w:val="000559F8"/>
    <w:rsid w:val="00055B0B"/>
    <w:rsid w:val="000561BB"/>
    <w:rsid w:val="00060F41"/>
    <w:rsid w:val="00061FA8"/>
    <w:rsid w:val="00063036"/>
    <w:rsid w:val="0006452D"/>
    <w:rsid w:val="000858AE"/>
    <w:rsid w:val="000867A3"/>
    <w:rsid w:val="00087D2C"/>
    <w:rsid w:val="000901DB"/>
    <w:rsid w:val="0009222B"/>
    <w:rsid w:val="00092A72"/>
    <w:rsid w:val="00093F4E"/>
    <w:rsid w:val="000A07CF"/>
    <w:rsid w:val="000A1E99"/>
    <w:rsid w:val="000A34A3"/>
    <w:rsid w:val="000A44F8"/>
    <w:rsid w:val="000B0D16"/>
    <w:rsid w:val="000B7DC6"/>
    <w:rsid w:val="000C1B8F"/>
    <w:rsid w:val="000C1BD9"/>
    <w:rsid w:val="000C29AF"/>
    <w:rsid w:val="000C3714"/>
    <w:rsid w:val="000C6595"/>
    <w:rsid w:val="000C71EE"/>
    <w:rsid w:val="000D3ECD"/>
    <w:rsid w:val="000E09DB"/>
    <w:rsid w:val="000E151B"/>
    <w:rsid w:val="000E28DA"/>
    <w:rsid w:val="000E533F"/>
    <w:rsid w:val="000F06A2"/>
    <w:rsid w:val="000F2417"/>
    <w:rsid w:val="000F335D"/>
    <w:rsid w:val="000F748F"/>
    <w:rsid w:val="00101431"/>
    <w:rsid w:val="0010366A"/>
    <w:rsid w:val="001046FA"/>
    <w:rsid w:val="00107E70"/>
    <w:rsid w:val="00110CD1"/>
    <w:rsid w:val="00113EC1"/>
    <w:rsid w:val="00115A3D"/>
    <w:rsid w:val="00121CF0"/>
    <w:rsid w:val="0012482F"/>
    <w:rsid w:val="001326CE"/>
    <w:rsid w:val="00133596"/>
    <w:rsid w:val="0013732E"/>
    <w:rsid w:val="001408F8"/>
    <w:rsid w:val="0014139F"/>
    <w:rsid w:val="001453A0"/>
    <w:rsid w:val="00145E36"/>
    <w:rsid w:val="00147AB8"/>
    <w:rsid w:val="001507EC"/>
    <w:rsid w:val="00152219"/>
    <w:rsid w:val="00153BA3"/>
    <w:rsid w:val="00153F71"/>
    <w:rsid w:val="0015461B"/>
    <w:rsid w:val="00155F70"/>
    <w:rsid w:val="00157A4B"/>
    <w:rsid w:val="00161991"/>
    <w:rsid w:val="00161B5C"/>
    <w:rsid w:val="00161C00"/>
    <w:rsid w:val="00164F15"/>
    <w:rsid w:val="00165A22"/>
    <w:rsid w:val="00166510"/>
    <w:rsid w:val="00166A26"/>
    <w:rsid w:val="00170BFA"/>
    <w:rsid w:val="0017142E"/>
    <w:rsid w:val="00174E81"/>
    <w:rsid w:val="0019022C"/>
    <w:rsid w:val="00191131"/>
    <w:rsid w:val="00192476"/>
    <w:rsid w:val="00192A9A"/>
    <w:rsid w:val="00193FFC"/>
    <w:rsid w:val="001A4033"/>
    <w:rsid w:val="001A509D"/>
    <w:rsid w:val="001A53EE"/>
    <w:rsid w:val="001A5403"/>
    <w:rsid w:val="001A70E5"/>
    <w:rsid w:val="001B1B4F"/>
    <w:rsid w:val="001B364B"/>
    <w:rsid w:val="001B5A17"/>
    <w:rsid w:val="001B5BF0"/>
    <w:rsid w:val="001B69B1"/>
    <w:rsid w:val="001B7933"/>
    <w:rsid w:val="001C1709"/>
    <w:rsid w:val="001C3901"/>
    <w:rsid w:val="001C3F55"/>
    <w:rsid w:val="001C4C3A"/>
    <w:rsid w:val="001C5555"/>
    <w:rsid w:val="001D05B4"/>
    <w:rsid w:val="001D423D"/>
    <w:rsid w:val="001D698C"/>
    <w:rsid w:val="001E0AD9"/>
    <w:rsid w:val="001E130D"/>
    <w:rsid w:val="001E3D1F"/>
    <w:rsid w:val="001E5356"/>
    <w:rsid w:val="001F2A2F"/>
    <w:rsid w:val="002011E5"/>
    <w:rsid w:val="00201B3E"/>
    <w:rsid w:val="0020288B"/>
    <w:rsid w:val="002036C1"/>
    <w:rsid w:val="0021138A"/>
    <w:rsid w:val="00213B24"/>
    <w:rsid w:val="00216275"/>
    <w:rsid w:val="00220133"/>
    <w:rsid w:val="0022299F"/>
    <w:rsid w:val="00226FE3"/>
    <w:rsid w:val="00232713"/>
    <w:rsid w:val="00232AAD"/>
    <w:rsid w:val="00234C1A"/>
    <w:rsid w:val="002360E7"/>
    <w:rsid w:val="00236E06"/>
    <w:rsid w:val="00236EC6"/>
    <w:rsid w:val="00237069"/>
    <w:rsid w:val="002422C2"/>
    <w:rsid w:val="00244F81"/>
    <w:rsid w:val="002523D6"/>
    <w:rsid w:val="002552EC"/>
    <w:rsid w:val="00264C4D"/>
    <w:rsid w:val="00264DAE"/>
    <w:rsid w:val="00272765"/>
    <w:rsid w:val="00272F33"/>
    <w:rsid w:val="00273F33"/>
    <w:rsid w:val="00276EF1"/>
    <w:rsid w:val="00277925"/>
    <w:rsid w:val="002838CA"/>
    <w:rsid w:val="00290843"/>
    <w:rsid w:val="00296E99"/>
    <w:rsid w:val="00296F0B"/>
    <w:rsid w:val="002A1148"/>
    <w:rsid w:val="002A749B"/>
    <w:rsid w:val="002B0076"/>
    <w:rsid w:val="002B053E"/>
    <w:rsid w:val="002B40BC"/>
    <w:rsid w:val="002B43F9"/>
    <w:rsid w:val="002B4D6D"/>
    <w:rsid w:val="002B6DA2"/>
    <w:rsid w:val="002C03B9"/>
    <w:rsid w:val="002C2236"/>
    <w:rsid w:val="002C3FFA"/>
    <w:rsid w:val="002C5D78"/>
    <w:rsid w:val="002C6D7B"/>
    <w:rsid w:val="002D149B"/>
    <w:rsid w:val="002D2702"/>
    <w:rsid w:val="002D2C35"/>
    <w:rsid w:val="002D6B64"/>
    <w:rsid w:val="002E0886"/>
    <w:rsid w:val="002E399D"/>
    <w:rsid w:val="002F0EF7"/>
    <w:rsid w:val="002F4ECD"/>
    <w:rsid w:val="002F5DCB"/>
    <w:rsid w:val="002F77EA"/>
    <w:rsid w:val="002F7863"/>
    <w:rsid w:val="003026AD"/>
    <w:rsid w:val="00302A86"/>
    <w:rsid w:val="003030CA"/>
    <w:rsid w:val="00307253"/>
    <w:rsid w:val="00307780"/>
    <w:rsid w:val="00314062"/>
    <w:rsid w:val="003150DC"/>
    <w:rsid w:val="00316538"/>
    <w:rsid w:val="0032018A"/>
    <w:rsid w:val="00321699"/>
    <w:rsid w:val="003225FE"/>
    <w:rsid w:val="00326451"/>
    <w:rsid w:val="00326A21"/>
    <w:rsid w:val="00327FD2"/>
    <w:rsid w:val="0033136C"/>
    <w:rsid w:val="00333C57"/>
    <w:rsid w:val="00333F0E"/>
    <w:rsid w:val="00342735"/>
    <w:rsid w:val="00351431"/>
    <w:rsid w:val="00354020"/>
    <w:rsid w:val="00355C62"/>
    <w:rsid w:val="003561AB"/>
    <w:rsid w:val="00361A5F"/>
    <w:rsid w:val="003629DC"/>
    <w:rsid w:val="00364CA4"/>
    <w:rsid w:val="00366498"/>
    <w:rsid w:val="0037264C"/>
    <w:rsid w:val="00372896"/>
    <w:rsid w:val="00373146"/>
    <w:rsid w:val="00376B78"/>
    <w:rsid w:val="003773F1"/>
    <w:rsid w:val="00377CEC"/>
    <w:rsid w:val="003902AD"/>
    <w:rsid w:val="00392139"/>
    <w:rsid w:val="00393D15"/>
    <w:rsid w:val="00393F29"/>
    <w:rsid w:val="003A72F6"/>
    <w:rsid w:val="003A758C"/>
    <w:rsid w:val="003B0916"/>
    <w:rsid w:val="003B1709"/>
    <w:rsid w:val="003B1C76"/>
    <w:rsid w:val="003B2A6E"/>
    <w:rsid w:val="003B358B"/>
    <w:rsid w:val="003B5703"/>
    <w:rsid w:val="003B7292"/>
    <w:rsid w:val="003B7AB6"/>
    <w:rsid w:val="003C1FEA"/>
    <w:rsid w:val="003C363A"/>
    <w:rsid w:val="003C4B44"/>
    <w:rsid w:val="003C596C"/>
    <w:rsid w:val="003D0FE3"/>
    <w:rsid w:val="003D1EC2"/>
    <w:rsid w:val="003E436F"/>
    <w:rsid w:val="003E5AE0"/>
    <w:rsid w:val="003F0A8F"/>
    <w:rsid w:val="003F3AED"/>
    <w:rsid w:val="003F5D43"/>
    <w:rsid w:val="003F61EA"/>
    <w:rsid w:val="003F6887"/>
    <w:rsid w:val="003F759B"/>
    <w:rsid w:val="0040379A"/>
    <w:rsid w:val="0040403C"/>
    <w:rsid w:val="00404A6E"/>
    <w:rsid w:val="00412503"/>
    <w:rsid w:val="004132FE"/>
    <w:rsid w:val="00413870"/>
    <w:rsid w:val="004218F7"/>
    <w:rsid w:val="00433B3C"/>
    <w:rsid w:val="004402D6"/>
    <w:rsid w:val="00440C1B"/>
    <w:rsid w:val="00445BC7"/>
    <w:rsid w:val="00450316"/>
    <w:rsid w:val="00451C02"/>
    <w:rsid w:val="00453071"/>
    <w:rsid w:val="00453327"/>
    <w:rsid w:val="00454305"/>
    <w:rsid w:val="00455019"/>
    <w:rsid w:val="004551E3"/>
    <w:rsid w:val="004565BB"/>
    <w:rsid w:val="00456BF1"/>
    <w:rsid w:val="00456EE7"/>
    <w:rsid w:val="00457F06"/>
    <w:rsid w:val="004631B5"/>
    <w:rsid w:val="00466287"/>
    <w:rsid w:val="004666C3"/>
    <w:rsid w:val="00467269"/>
    <w:rsid w:val="004675D3"/>
    <w:rsid w:val="004704CA"/>
    <w:rsid w:val="00471756"/>
    <w:rsid w:val="00473660"/>
    <w:rsid w:val="00475FB6"/>
    <w:rsid w:val="004763FA"/>
    <w:rsid w:val="00476D53"/>
    <w:rsid w:val="004809FB"/>
    <w:rsid w:val="00480CF3"/>
    <w:rsid w:val="00487AF9"/>
    <w:rsid w:val="00490EF2"/>
    <w:rsid w:val="004A2F1A"/>
    <w:rsid w:val="004A4FB1"/>
    <w:rsid w:val="004A6321"/>
    <w:rsid w:val="004A70E4"/>
    <w:rsid w:val="004B010D"/>
    <w:rsid w:val="004B4EBA"/>
    <w:rsid w:val="004B6DB7"/>
    <w:rsid w:val="004C13F0"/>
    <w:rsid w:val="004C3521"/>
    <w:rsid w:val="004C44CC"/>
    <w:rsid w:val="004C6231"/>
    <w:rsid w:val="004C7628"/>
    <w:rsid w:val="004D5BE3"/>
    <w:rsid w:val="004E059D"/>
    <w:rsid w:val="004E102C"/>
    <w:rsid w:val="004E1E62"/>
    <w:rsid w:val="004E3EBF"/>
    <w:rsid w:val="004E4655"/>
    <w:rsid w:val="004E5D71"/>
    <w:rsid w:val="004F1497"/>
    <w:rsid w:val="004F3D12"/>
    <w:rsid w:val="004F5345"/>
    <w:rsid w:val="004F552F"/>
    <w:rsid w:val="004F6FC4"/>
    <w:rsid w:val="005057DC"/>
    <w:rsid w:val="00507977"/>
    <w:rsid w:val="0051183F"/>
    <w:rsid w:val="00515A38"/>
    <w:rsid w:val="00516F7B"/>
    <w:rsid w:val="005178E0"/>
    <w:rsid w:val="00517E8B"/>
    <w:rsid w:val="00523593"/>
    <w:rsid w:val="00524D1C"/>
    <w:rsid w:val="00524E9B"/>
    <w:rsid w:val="005274FD"/>
    <w:rsid w:val="00527FBC"/>
    <w:rsid w:val="00530B28"/>
    <w:rsid w:val="00532ECC"/>
    <w:rsid w:val="00533696"/>
    <w:rsid w:val="00533F64"/>
    <w:rsid w:val="005354D3"/>
    <w:rsid w:val="005365B0"/>
    <w:rsid w:val="0053664B"/>
    <w:rsid w:val="00542254"/>
    <w:rsid w:val="005460C1"/>
    <w:rsid w:val="00556A3C"/>
    <w:rsid w:val="00563060"/>
    <w:rsid w:val="00567B3D"/>
    <w:rsid w:val="00570364"/>
    <w:rsid w:val="00572D00"/>
    <w:rsid w:val="005756EE"/>
    <w:rsid w:val="00577876"/>
    <w:rsid w:val="00577D5C"/>
    <w:rsid w:val="00580D70"/>
    <w:rsid w:val="005823D9"/>
    <w:rsid w:val="00584769"/>
    <w:rsid w:val="00587FB8"/>
    <w:rsid w:val="00590356"/>
    <w:rsid w:val="00590A65"/>
    <w:rsid w:val="00591136"/>
    <w:rsid w:val="00591A89"/>
    <w:rsid w:val="00593EC2"/>
    <w:rsid w:val="005964FA"/>
    <w:rsid w:val="005968B5"/>
    <w:rsid w:val="00597537"/>
    <w:rsid w:val="005A14DA"/>
    <w:rsid w:val="005A189D"/>
    <w:rsid w:val="005A1FCC"/>
    <w:rsid w:val="005A22D7"/>
    <w:rsid w:val="005A2E2B"/>
    <w:rsid w:val="005A38D7"/>
    <w:rsid w:val="005A38EC"/>
    <w:rsid w:val="005A6727"/>
    <w:rsid w:val="005A761C"/>
    <w:rsid w:val="005B03B6"/>
    <w:rsid w:val="005B7540"/>
    <w:rsid w:val="005C651F"/>
    <w:rsid w:val="005D1719"/>
    <w:rsid w:val="005D1A56"/>
    <w:rsid w:val="005D209F"/>
    <w:rsid w:val="005D2A4A"/>
    <w:rsid w:val="005D32A7"/>
    <w:rsid w:val="005D3BE5"/>
    <w:rsid w:val="005D71BB"/>
    <w:rsid w:val="005D7A66"/>
    <w:rsid w:val="005E1679"/>
    <w:rsid w:val="005E1975"/>
    <w:rsid w:val="005E669B"/>
    <w:rsid w:val="005E7F85"/>
    <w:rsid w:val="005F0DB8"/>
    <w:rsid w:val="005F2FF4"/>
    <w:rsid w:val="005F56A4"/>
    <w:rsid w:val="005F793C"/>
    <w:rsid w:val="006004A1"/>
    <w:rsid w:val="00607A8C"/>
    <w:rsid w:val="00616B93"/>
    <w:rsid w:val="00617676"/>
    <w:rsid w:val="00617A99"/>
    <w:rsid w:val="0062233B"/>
    <w:rsid w:val="0062391F"/>
    <w:rsid w:val="00627520"/>
    <w:rsid w:val="00634741"/>
    <w:rsid w:val="00637CB3"/>
    <w:rsid w:val="00637DCE"/>
    <w:rsid w:val="00652EC5"/>
    <w:rsid w:val="0065357A"/>
    <w:rsid w:val="00657BBB"/>
    <w:rsid w:val="006666CD"/>
    <w:rsid w:val="006679E7"/>
    <w:rsid w:val="00667C6A"/>
    <w:rsid w:val="00671D7B"/>
    <w:rsid w:val="006747A4"/>
    <w:rsid w:val="0067548A"/>
    <w:rsid w:val="006756F5"/>
    <w:rsid w:val="00676CB7"/>
    <w:rsid w:val="00681D8E"/>
    <w:rsid w:val="00682C75"/>
    <w:rsid w:val="00682DD8"/>
    <w:rsid w:val="00687D60"/>
    <w:rsid w:val="00691A35"/>
    <w:rsid w:val="0069212C"/>
    <w:rsid w:val="0069295E"/>
    <w:rsid w:val="00693DBD"/>
    <w:rsid w:val="006965EC"/>
    <w:rsid w:val="00697250"/>
    <w:rsid w:val="00697A94"/>
    <w:rsid w:val="006A1491"/>
    <w:rsid w:val="006A25CB"/>
    <w:rsid w:val="006A2B3A"/>
    <w:rsid w:val="006A3F2A"/>
    <w:rsid w:val="006A4047"/>
    <w:rsid w:val="006A5954"/>
    <w:rsid w:val="006A5FEE"/>
    <w:rsid w:val="006A6AA0"/>
    <w:rsid w:val="006B089F"/>
    <w:rsid w:val="006B0B73"/>
    <w:rsid w:val="006B26FD"/>
    <w:rsid w:val="006B42D1"/>
    <w:rsid w:val="006B7685"/>
    <w:rsid w:val="006C1AE9"/>
    <w:rsid w:val="006C1FE0"/>
    <w:rsid w:val="006C24ED"/>
    <w:rsid w:val="006C3C6D"/>
    <w:rsid w:val="006C4B63"/>
    <w:rsid w:val="006D3935"/>
    <w:rsid w:val="006D3EA2"/>
    <w:rsid w:val="006D477B"/>
    <w:rsid w:val="006E0114"/>
    <w:rsid w:val="006E2785"/>
    <w:rsid w:val="006E2E2B"/>
    <w:rsid w:val="006E39AC"/>
    <w:rsid w:val="006F04D0"/>
    <w:rsid w:val="006F1593"/>
    <w:rsid w:val="006F3D57"/>
    <w:rsid w:val="00701C66"/>
    <w:rsid w:val="00703551"/>
    <w:rsid w:val="00712EB2"/>
    <w:rsid w:val="0071409F"/>
    <w:rsid w:val="00717A45"/>
    <w:rsid w:val="00720D51"/>
    <w:rsid w:val="00722453"/>
    <w:rsid w:val="00722843"/>
    <w:rsid w:val="00722B13"/>
    <w:rsid w:val="00724FFE"/>
    <w:rsid w:val="00725C63"/>
    <w:rsid w:val="00726AED"/>
    <w:rsid w:val="00731253"/>
    <w:rsid w:val="00735885"/>
    <w:rsid w:val="00741973"/>
    <w:rsid w:val="007427C2"/>
    <w:rsid w:val="00746163"/>
    <w:rsid w:val="0075093F"/>
    <w:rsid w:val="00751B05"/>
    <w:rsid w:val="007538D0"/>
    <w:rsid w:val="007539EC"/>
    <w:rsid w:val="00755B8E"/>
    <w:rsid w:val="00756CA5"/>
    <w:rsid w:val="00756E6C"/>
    <w:rsid w:val="00761D4B"/>
    <w:rsid w:val="00762F90"/>
    <w:rsid w:val="00764B8E"/>
    <w:rsid w:val="00765235"/>
    <w:rsid w:val="00771706"/>
    <w:rsid w:val="00771C80"/>
    <w:rsid w:val="007737EE"/>
    <w:rsid w:val="007739C6"/>
    <w:rsid w:val="0077539A"/>
    <w:rsid w:val="00776B38"/>
    <w:rsid w:val="00776B64"/>
    <w:rsid w:val="00780A79"/>
    <w:rsid w:val="00781715"/>
    <w:rsid w:val="00786211"/>
    <w:rsid w:val="007909BF"/>
    <w:rsid w:val="00792209"/>
    <w:rsid w:val="007932B7"/>
    <w:rsid w:val="00793713"/>
    <w:rsid w:val="0079498C"/>
    <w:rsid w:val="00796888"/>
    <w:rsid w:val="007969FE"/>
    <w:rsid w:val="007A267E"/>
    <w:rsid w:val="007A2F89"/>
    <w:rsid w:val="007A6175"/>
    <w:rsid w:val="007A6E63"/>
    <w:rsid w:val="007A7023"/>
    <w:rsid w:val="007A76BF"/>
    <w:rsid w:val="007B1369"/>
    <w:rsid w:val="007B149B"/>
    <w:rsid w:val="007B3C3C"/>
    <w:rsid w:val="007B4AF5"/>
    <w:rsid w:val="007C1F9B"/>
    <w:rsid w:val="007C2B30"/>
    <w:rsid w:val="007C5440"/>
    <w:rsid w:val="007D0323"/>
    <w:rsid w:val="007D0805"/>
    <w:rsid w:val="007D22B1"/>
    <w:rsid w:val="007D3862"/>
    <w:rsid w:val="007D4CE7"/>
    <w:rsid w:val="007D6B41"/>
    <w:rsid w:val="007D7C01"/>
    <w:rsid w:val="007D7C85"/>
    <w:rsid w:val="007F1D3F"/>
    <w:rsid w:val="007F2DA0"/>
    <w:rsid w:val="007F302F"/>
    <w:rsid w:val="007F53E7"/>
    <w:rsid w:val="007F555E"/>
    <w:rsid w:val="007F6B34"/>
    <w:rsid w:val="007F7FC6"/>
    <w:rsid w:val="00802380"/>
    <w:rsid w:val="00803761"/>
    <w:rsid w:val="00804518"/>
    <w:rsid w:val="00806991"/>
    <w:rsid w:val="00807C3D"/>
    <w:rsid w:val="008100CA"/>
    <w:rsid w:val="00810A8D"/>
    <w:rsid w:val="008111AC"/>
    <w:rsid w:val="00812BB6"/>
    <w:rsid w:val="00814566"/>
    <w:rsid w:val="0081755D"/>
    <w:rsid w:val="00817DA2"/>
    <w:rsid w:val="00824157"/>
    <w:rsid w:val="008250D1"/>
    <w:rsid w:val="00827FD6"/>
    <w:rsid w:val="00832610"/>
    <w:rsid w:val="0083314D"/>
    <w:rsid w:val="008369E2"/>
    <w:rsid w:val="00837A3A"/>
    <w:rsid w:val="008402C4"/>
    <w:rsid w:val="00841D1C"/>
    <w:rsid w:val="00846655"/>
    <w:rsid w:val="00846716"/>
    <w:rsid w:val="0084740D"/>
    <w:rsid w:val="00850CC6"/>
    <w:rsid w:val="008517FF"/>
    <w:rsid w:val="00852FEB"/>
    <w:rsid w:val="00853624"/>
    <w:rsid w:val="00854E4F"/>
    <w:rsid w:val="008555AE"/>
    <w:rsid w:val="008571BE"/>
    <w:rsid w:val="00865D31"/>
    <w:rsid w:val="00865F2C"/>
    <w:rsid w:val="00870413"/>
    <w:rsid w:val="00870FDD"/>
    <w:rsid w:val="0087473E"/>
    <w:rsid w:val="008768CE"/>
    <w:rsid w:val="00877FBA"/>
    <w:rsid w:val="00881AE7"/>
    <w:rsid w:val="00882EF9"/>
    <w:rsid w:val="00884C55"/>
    <w:rsid w:val="008856D7"/>
    <w:rsid w:val="008901A4"/>
    <w:rsid w:val="008915F0"/>
    <w:rsid w:val="008944BD"/>
    <w:rsid w:val="008A435E"/>
    <w:rsid w:val="008A62AB"/>
    <w:rsid w:val="008B1A6B"/>
    <w:rsid w:val="008B42F1"/>
    <w:rsid w:val="008B47AA"/>
    <w:rsid w:val="008B4E7A"/>
    <w:rsid w:val="008C075D"/>
    <w:rsid w:val="008C0BC5"/>
    <w:rsid w:val="008C283A"/>
    <w:rsid w:val="008C70BB"/>
    <w:rsid w:val="008C7D5F"/>
    <w:rsid w:val="008D1B2E"/>
    <w:rsid w:val="008D5F25"/>
    <w:rsid w:val="008D7D7A"/>
    <w:rsid w:val="008E03E9"/>
    <w:rsid w:val="008E1C23"/>
    <w:rsid w:val="008E58EB"/>
    <w:rsid w:val="008E6247"/>
    <w:rsid w:val="008E77FB"/>
    <w:rsid w:val="008F40BB"/>
    <w:rsid w:val="008F543B"/>
    <w:rsid w:val="0090166F"/>
    <w:rsid w:val="00902512"/>
    <w:rsid w:val="00904FB3"/>
    <w:rsid w:val="00905746"/>
    <w:rsid w:val="009142BB"/>
    <w:rsid w:val="00914C57"/>
    <w:rsid w:val="00916D81"/>
    <w:rsid w:val="00920B9C"/>
    <w:rsid w:val="00922338"/>
    <w:rsid w:val="00922468"/>
    <w:rsid w:val="009235AB"/>
    <w:rsid w:val="00926625"/>
    <w:rsid w:val="00927AB4"/>
    <w:rsid w:val="00932ACE"/>
    <w:rsid w:val="0093378A"/>
    <w:rsid w:val="009341FE"/>
    <w:rsid w:val="00937B3C"/>
    <w:rsid w:val="009406CE"/>
    <w:rsid w:val="009429C5"/>
    <w:rsid w:val="00947193"/>
    <w:rsid w:val="00947E93"/>
    <w:rsid w:val="00950F12"/>
    <w:rsid w:val="00951606"/>
    <w:rsid w:val="009532D2"/>
    <w:rsid w:val="00954B91"/>
    <w:rsid w:val="00956DF2"/>
    <w:rsid w:val="00957070"/>
    <w:rsid w:val="009572D1"/>
    <w:rsid w:val="00957F71"/>
    <w:rsid w:val="00965D59"/>
    <w:rsid w:val="00967F01"/>
    <w:rsid w:val="00970F0D"/>
    <w:rsid w:val="009718DC"/>
    <w:rsid w:val="009722F8"/>
    <w:rsid w:val="00974716"/>
    <w:rsid w:val="00975533"/>
    <w:rsid w:val="00980C3C"/>
    <w:rsid w:val="00991078"/>
    <w:rsid w:val="00993884"/>
    <w:rsid w:val="00994D9E"/>
    <w:rsid w:val="009A11E5"/>
    <w:rsid w:val="009A2E82"/>
    <w:rsid w:val="009A3F77"/>
    <w:rsid w:val="009A4BF4"/>
    <w:rsid w:val="009A4C9F"/>
    <w:rsid w:val="009A4FB7"/>
    <w:rsid w:val="009A7DE0"/>
    <w:rsid w:val="009B418C"/>
    <w:rsid w:val="009B51AC"/>
    <w:rsid w:val="009B7EC1"/>
    <w:rsid w:val="009C0974"/>
    <w:rsid w:val="009C0E78"/>
    <w:rsid w:val="009C123C"/>
    <w:rsid w:val="009C421F"/>
    <w:rsid w:val="009C60CC"/>
    <w:rsid w:val="009C7066"/>
    <w:rsid w:val="009D54AB"/>
    <w:rsid w:val="009E6195"/>
    <w:rsid w:val="009E66EE"/>
    <w:rsid w:val="009F3047"/>
    <w:rsid w:val="009F4AF4"/>
    <w:rsid w:val="009F604B"/>
    <w:rsid w:val="009F654A"/>
    <w:rsid w:val="009F6694"/>
    <w:rsid w:val="009F7A36"/>
    <w:rsid w:val="00A013E5"/>
    <w:rsid w:val="00A0512A"/>
    <w:rsid w:val="00A0530A"/>
    <w:rsid w:val="00A05848"/>
    <w:rsid w:val="00A065C2"/>
    <w:rsid w:val="00A06777"/>
    <w:rsid w:val="00A145FD"/>
    <w:rsid w:val="00A152AA"/>
    <w:rsid w:val="00A17A37"/>
    <w:rsid w:val="00A17CFB"/>
    <w:rsid w:val="00A31161"/>
    <w:rsid w:val="00A317DB"/>
    <w:rsid w:val="00A32DF3"/>
    <w:rsid w:val="00A36AF0"/>
    <w:rsid w:val="00A43150"/>
    <w:rsid w:val="00A451B0"/>
    <w:rsid w:val="00A50739"/>
    <w:rsid w:val="00A508A9"/>
    <w:rsid w:val="00A51794"/>
    <w:rsid w:val="00A619F2"/>
    <w:rsid w:val="00A62FA7"/>
    <w:rsid w:val="00A64937"/>
    <w:rsid w:val="00A653DB"/>
    <w:rsid w:val="00A65EDB"/>
    <w:rsid w:val="00A67894"/>
    <w:rsid w:val="00A709ED"/>
    <w:rsid w:val="00A71B97"/>
    <w:rsid w:val="00A72E3C"/>
    <w:rsid w:val="00A76854"/>
    <w:rsid w:val="00A77146"/>
    <w:rsid w:val="00A776C9"/>
    <w:rsid w:val="00A80069"/>
    <w:rsid w:val="00A80523"/>
    <w:rsid w:val="00A868D6"/>
    <w:rsid w:val="00A86CAF"/>
    <w:rsid w:val="00A919C8"/>
    <w:rsid w:val="00A94F7A"/>
    <w:rsid w:val="00A95153"/>
    <w:rsid w:val="00A96DC8"/>
    <w:rsid w:val="00A96FF5"/>
    <w:rsid w:val="00AA06DB"/>
    <w:rsid w:val="00AA0F39"/>
    <w:rsid w:val="00AA50AB"/>
    <w:rsid w:val="00AA7490"/>
    <w:rsid w:val="00AA7B19"/>
    <w:rsid w:val="00AA7E46"/>
    <w:rsid w:val="00AB0A30"/>
    <w:rsid w:val="00AB7C97"/>
    <w:rsid w:val="00AC0A2B"/>
    <w:rsid w:val="00AC0F62"/>
    <w:rsid w:val="00AC25CD"/>
    <w:rsid w:val="00AC7648"/>
    <w:rsid w:val="00AD1305"/>
    <w:rsid w:val="00AD347D"/>
    <w:rsid w:val="00AD5DF5"/>
    <w:rsid w:val="00AE4DB6"/>
    <w:rsid w:val="00AE7839"/>
    <w:rsid w:val="00AF3157"/>
    <w:rsid w:val="00AF7129"/>
    <w:rsid w:val="00B023F5"/>
    <w:rsid w:val="00B03B56"/>
    <w:rsid w:val="00B0436D"/>
    <w:rsid w:val="00B065A3"/>
    <w:rsid w:val="00B10AA8"/>
    <w:rsid w:val="00B10D69"/>
    <w:rsid w:val="00B11855"/>
    <w:rsid w:val="00B14727"/>
    <w:rsid w:val="00B15E3A"/>
    <w:rsid w:val="00B15EA1"/>
    <w:rsid w:val="00B16155"/>
    <w:rsid w:val="00B21558"/>
    <w:rsid w:val="00B25621"/>
    <w:rsid w:val="00B2585D"/>
    <w:rsid w:val="00B258EC"/>
    <w:rsid w:val="00B2774C"/>
    <w:rsid w:val="00B32A28"/>
    <w:rsid w:val="00B362B1"/>
    <w:rsid w:val="00B427F6"/>
    <w:rsid w:val="00B43463"/>
    <w:rsid w:val="00B44027"/>
    <w:rsid w:val="00B46C7E"/>
    <w:rsid w:val="00B510A6"/>
    <w:rsid w:val="00B51279"/>
    <w:rsid w:val="00B53610"/>
    <w:rsid w:val="00B610E5"/>
    <w:rsid w:val="00B61BC6"/>
    <w:rsid w:val="00B61DB9"/>
    <w:rsid w:val="00B62783"/>
    <w:rsid w:val="00B628E8"/>
    <w:rsid w:val="00B645D6"/>
    <w:rsid w:val="00B665C8"/>
    <w:rsid w:val="00B7031F"/>
    <w:rsid w:val="00B7500D"/>
    <w:rsid w:val="00B763B0"/>
    <w:rsid w:val="00B76425"/>
    <w:rsid w:val="00B8339C"/>
    <w:rsid w:val="00B86A59"/>
    <w:rsid w:val="00B8739A"/>
    <w:rsid w:val="00B873DA"/>
    <w:rsid w:val="00B9107A"/>
    <w:rsid w:val="00B92556"/>
    <w:rsid w:val="00B92CF0"/>
    <w:rsid w:val="00B934C9"/>
    <w:rsid w:val="00B93C56"/>
    <w:rsid w:val="00B95DA5"/>
    <w:rsid w:val="00B97074"/>
    <w:rsid w:val="00BA128D"/>
    <w:rsid w:val="00BA5B39"/>
    <w:rsid w:val="00BA676C"/>
    <w:rsid w:val="00BA74D2"/>
    <w:rsid w:val="00BB052B"/>
    <w:rsid w:val="00BB18AB"/>
    <w:rsid w:val="00BB2B3D"/>
    <w:rsid w:val="00BB64D1"/>
    <w:rsid w:val="00BB7949"/>
    <w:rsid w:val="00BC01BC"/>
    <w:rsid w:val="00BC1AFB"/>
    <w:rsid w:val="00BC61C8"/>
    <w:rsid w:val="00BD16FF"/>
    <w:rsid w:val="00BD419A"/>
    <w:rsid w:val="00BD43F2"/>
    <w:rsid w:val="00BD4480"/>
    <w:rsid w:val="00BE2C10"/>
    <w:rsid w:val="00BE68AD"/>
    <w:rsid w:val="00BF2A39"/>
    <w:rsid w:val="00BF3F75"/>
    <w:rsid w:val="00C0109A"/>
    <w:rsid w:val="00C06D3C"/>
    <w:rsid w:val="00C21947"/>
    <w:rsid w:val="00C25EA1"/>
    <w:rsid w:val="00C30FE7"/>
    <w:rsid w:val="00C31E02"/>
    <w:rsid w:val="00C341EA"/>
    <w:rsid w:val="00C34704"/>
    <w:rsid w:val="00C37163"/>
    <w:rsid w:val="00C41673"/>
    <w:rsid w:val="00C44A46"/>
    <w:rsid w:val="00C45CCB"/>
    <w:rsid w:val="00C50108"/>
    <w:rsid w:val="00C51A00"/>
    <w:rsid w:val="00C5284B"/>
    <w:rsid w:val="00C55213"/>
    <w:rsid w:val="00C61D9A"/>
    <w:rsid w:val="00C62D1B"/>
    <w:rsid w:val="00C63C45"/>
    <w:rsid w:val="00C67FEB"/>
    <w:rsid w:val="00C7278E"/>
    <w:rsid w:val="00C777D9"/>
    <w:rsid w:val="00C8085C"/>
    <w:rsid w:val="00C83A09"/>
    <w:rsid w:val="00C86943"/>
    <w:rsid w:val="00C86E00"/>
    <w:rsid w:val="00C87730"/>
    <w:rsid w:val="00C9056B"/>
    <w:rsid w:val="00C921AE"/>
    <w:rsid w:val="00C93D37"/>
    <w:rsid w:val="00CA0462"/>
    <w:rsid w:val="00CA04EE"/>
    <w:rsid w:val="00CA5942"/>
    <w:rsid w:val="00CA71ED"/>
    <w:rsid w:val="00CB7DE0"/>
    <w:rsid w:val="00CB7E6F"/>
    <w:rsid w:val="00CB7FEE"/>
    <w:rsid w:val="00CC0026"/>
    <w:rsid w:val="00CC07A0"/>
    <w:rsid w:val="00CC3823"/>
    <w:rsid w:val="00CC5324"/>
    <w:rsid w:val="00CC798B"/>
    <w:rsid w:val="00CD463B"/>
    <w:rsid w:val="00CE0CE6"/>
    <w:rsid w:val="00CE2A05"/>
    <w:rsid w:val="00CE55EC"/>
    <w:rsid w:val="00CE62AD"/>
    <w:rsid w:val="00CF0ED8"/>
    <w:rsid w:val="00CF26EF"/>
    <w:rsid w:val="00CF37FA"/>
    <w:rsid w:val="00D00720"/>
    <w:rsid w:val="00D01C63"/>
    <w:rsid w:val="00D04857"/>
    <w:rsid w:val="00D118E9"/>
    <w:rsid w:val="00D20FC9"/>
    <w:rsid w:val="00D21BB6"/>
    <w:rsid w:val="00D23CFC"/>
    <w:rsid w:val="00D27F7E"/>
    <w:rsid w:val="00D30FFE"/>
    <w:rsid w:val="00D32ACE"/>
    <w:rsid w:val="00D341F9"/>
    <w:rsid w:val="00D35D76"/>
    <w:rsid w:val="00D36703"/>
    <w:rsid w:val="00D374F5"/>
    <w:rsid w:val="00D42F5D"/>
    <w:rsid w:val="00D43611"/>
    <w:rsid w:val="00D52141"/>
    <w:rsid w:val="00D541D8"/>
    <w:rsid w:val="00D56D11"/>
    <w:rsid w:val="00D57F0C"/>
    <w:rsid w:val="00D67084"/>
    <w:rsid w:val="00D7087E"/>
    <w:rsid w:val="00D71AC3"/>
    <w:rsid w:val="00D720C3"/>
    <w:rsid w:val="00D735C0"/>
    <w:rsid w:val="00D7576C"/>
    <w:rsid w:val="00D77765"/>
    <w:rsid w:val="00D77A66"/>
    <w:rsid w:val="00D83345"/>
    <w:rsid w:val="00D87B7F"/>
    <w:rsid w:val="00D87DA4"/>
    <w:rsid w:val="00D925B1"/>
    <w:rsid w:val="00D96496"/>
    <w:rsid w:val="00DA1C17"/>
    <w:rsid w:val="00DA1CB1"/>
    <w:rsid w:val="00DA40DB"/>
    <w:rsid w:val="00DA6D24"/>
    <w:rsid w:val="00DB2223"/>
    <w:rsid w:val="00DB270D"/>
    <w:rsid w:val="00DB28F8"/>
    <w:rsid w:val="00DB6FF1"/>
    <w:rsid w:val="00DB7479"/>
    <w:rsid w:val="00DC3619"/>
    <w:rsid w:val="00DD3741"/>
    <w:rsid w:val="00DD4213"/>
    <w:rsid w:val="00DE4E41"/>
    <w:rsid w:val="00DF1B7A"/>
    <w:rsid w:val="00DF2DBF"/>
    <w:rsid w:val="00DF4153"/>
    <w:rsid w:val="00DF4834"/>
    <w:rsid w:val="00DF535C"/>
    <w:rsid w:val="00E00173"/>
    <w:rsid w:val="00E02856"/>
    <w:rsid w:val="00E03535"/>
    <w:rsid w:val="00E04731"/>
    <w:rsid w:val="00E04C15"/>
    <w:rsid w:val="00E04DF1"/>
    <w:rsid w:val="00E04FD7"/>
    <w:rsid w:val="00E05E43"/>
    <w:rsid w:val="00E06B8D"/>
    <w:rsid w:val="00E12DFA"/>
    <w:rsid w:val="00E2123C"/>
    <w:rsid w:val="00E21F4E"/>
    <w:rsid w:val="00E22957"/>
    <w:rsid w:val="00E2389A"/>
    <w:rsid w:val="00E26AAC"/>
    <w:rsid w:val="00E26AB7"/>
    <w:rsid w:val="00E32643"/>
    <w:rsid w:val="00E36F4A"/>
    <w:rsid w:val="00E4110B"/>
    <w:rsid w:val="00E474F4"/>
    <w:rsid w:val="00E51A8E"/>
    <w:rsid w:val="00E57197"/>
    <w:rsid w:val="00E6055D"/>
    <w:rsid w:val="00E66BDE"/>
    <w:rsid w:val="00E675A5"/>
    <w:rsid w:val="00E67B6B"/>
    <w:rsid w:val="00E70108"/>
    <w:rsid w:val="00E7047D"/>
    <w:rsid w:val="00E72D53"/>
    <w:rsid w:val="00E73D45"/>
    <w:rsid w:val="00E7421F"/>
    <w:rsid w:val="00E74E37"/>
    <w:rsid w:val="00E808AE"/>
    <w:rsid w:val="00E835EC"/>
    <w:rsid w:val="00E901BA"/>
    <w:rsid w:val="00E9251D"/>
    <w:rsid w:val="00E94003"/>
    <w:rsid w:val="00E94E38"/>
    <w:rsid w:val="00E954A7"/>
    <w:rsid w:val="00E97B96"/>
    <w:rsid w:val="00EA1324"/>
    <w:rsid w:val="00EA7513"/>
    <w:rsid w:val="00EA7F5C"/>
    <w:rsid w:val="00EB355B"/>
    <w:rsid w:val="00EB39C3"/>
    <w:rsid w:val="00EC1516"/>
    <w:rsid w:val="00EC16EC"/>
    <w:rsid w:val="00EC4A02"/>
    <w:rsid w:val="00EC4FE4"/>
    <w:rsid w:val="00EC682F"/>
    <w:rsid w:val="00ED1F1C"/>
    <w:rsid w:val="00ED20DC"/>
    <w:rsid w:val="00ED533B"/>
    <w:rsid w:val="00EE128A"/>
    <w:rsid w:val="00EE1A27"/>
    <w:rsid w:val="00EE6982"/>
    <w:rsid w:val="00EE71D4"/>
    <w:rsid w:val="00EE7D15"/>
    <w:rsid w:val="00EF7CA4"/>
    <w:rsid w:val="00F02516"/>
    <w:rsid w:val="00F02BF0"/>
    <w:rsid w:val="00F02E70"/>
    <w:rsid w:val="00F036C1"/>
    <w:rsid w:val="00F0649C"/>
    <w:rsid w:val="00F131AB"/>
    <w:rsid w:val="00F14129"/>
    <w:rsid w:val="00F20F35"/>
    <w:rsid w:val="00F232D9"/>
    <w:rsid w:val="00F249BE"/>
    <w:rsid w:val="00F2581E"/>
    <w:rsid w:val="00F306BC"/>
    <w:rsid w:val="00F30F64"/>
    <w:rsid w:val="00F32A7A"/>
    <w:rsid w:val="00F34D1E"/>
    <w:rsid w:val="00F35E47"/>
    <w:rsid w:val="00F40A4F"/>
    <w:rsid w:val="00F41390"/>
    <w:rsid w:val="00F433AE"/>
    <w:rsid w:val="00F43BE3"/>
    <w:rsid w:val="00F45E1C"/>
    <w:rsid w:val="00F46303"/>
    <w:rsid w:val="00F5338E"/>
    <w:rsid w:val="00F5433B"/>
    <w:rsid w:val="00F57BA2"/>
    <w:rsid w:val="00F6344A"/>
    <w:rsid w:val="00F712E8"/>
    <w:rsid w:val="00F71ED3"/>
    <w:rsid w:val="00F720AA"/>
    <w:rsid w:val="00F73AE1"/>
    <w:rsid w:val="00F74AA4"/>
    <w:rsid w:val="00F75027"/>
    <w:rsid w:val="00F76F85"/>
    <w:rsid w:val="00F77719"/>
    <w:rsid w:val="00F82F72"/>
    <w:rsid w:val="00F878DD"/>
    <w:rsid w:val="00F87D8B"/>
    <w:rsid w:val="00F90542"/>
    <w:rsid w:val="00F9131F"/>
    <w:rsid w:val="00F921D8"/>
    <w:rsid w:val="00F94EFA"/>
    <w:rsid w:val="00F959AA"/>
    <w:rsid w:val="00FA20DD"/>
    <w:rsid w:val="00FA4B1F"/>
    <w:rsid w:val="00FA6808"/>
    <w:rsid w:val="00FA6BEF"/>
    <w:rsid w:val="00FB40B5"/>
    <w:rsid w:val="00FB548A"/>
    <w:rsid w:val="00FB6EAA"/>
    <w:rsid w:val="00FB7D31"/>
    <w:rsid w:val="00FB7EC2"/>
    <w:rsid w:val="00FC331D"/>
    <w:rsid w:val="00FC35EB"/>
    <w:rsid w:val="00FC411B"/>
    <w:rsid w:val="00FC778F"/>
    <w:rsid w:val="00FD4A8A"/>
    <w:rsid w:val="00FE0768"/>
    <w:rsid w:val="00FE54A5"/>
    <w:rsid w:val="00FE565B"/>
    <w:rsid w:val="00FF2C55"/>
    <w:rsid w:val="00FF71BF"/>
    <w:rsid w:val="00FF7AD3"/>
    <w:rsid w:val="00FF7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DD10F"/>
  <w15:chartTrackingRefBased/>
  <w15:docId w15:val="{D91F8E80-E6BE-4C89-B0B6-6C3564A0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487AF9"/>
    <w:pPr>
      <w:suppressAutoHyphens/>
      <w:spacing w:after="120" w:line="264" w:lineRule="auto"/>
      <w:jc w:val="both"/>
    </w:pPr>
    <w:rPr>
      <w:rFonts w:ascii="Calibri Light" w:hAnsi="Calibri Light"/>
      <w:sz w:val="20"/>
      <w:lang w:val="en-US"/>
    </w:rPr>
  </w:style>
  <w:style w:type="paragraph" w:styleId="Heading1">
    <w:name w:val="heading 1"/>
    <w:basedOn w:val="Normal"/>
    <w:next w:val="Normal"/>
    <w:link w:val="Heading1Char"/>
    <w:uiPriority w:val="9"/>
    <w:qFormat/>
    <w:rsid w:val="00617A99"/>
    <w:pPr>
      <w:keepNext/>
      <w:keepLines/>
      <w:numPr>
        <w:numId w:val="2"/>
      </w:numPr>
      <w:pBdr>
        <w:bottom w:val="single" w:sz="8" w:space="4" w:color="F37021" w:themeColor="accent2"/>
      </w:pBdr>
      <w:spacing w:after="240"/>
      <w:ind w:left="431" w:hanging="431"/>
      <w:jc w:val="left"/>
      <w:outlineLvl w:val="0"/>
    </w:pPr>
    <w:rPr>
      <w:rFonts w:eastAsia="Times New Roman" w:cstheme="majorBidi"/>
      <w:b/>
      <w:sz w:val="32"/>
      <w:szCs w:val="32"/>
    </w:rPr>
  </w:style>
  <w:style w:type="paragraph" w:styleId="Heading2">
    <w:name w:val="heading 2"/>
    <w:basedOn w:val="Normal"/>
    <w:next w:val="Normal"/>
    <w:link w:val="Heading2Char"/>
    <w:uiPriority w:val="9"/>
    <w:unhideWhenUsed/>
    <w:qFormat/>
    <w:rsid w:val="009A11E5"/>
    <w:pPr>
      <w:keepNext/>
      <w:keepLines/>
      <w:numPr>
        <w:ilvl w:val="1"/>
        <w:numId w:val="2"/>
      </w:numPr>
      <w:ind w:left="578" w:hanging="578"/>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A11E5"/>
    <w:pPr>
      <w:keepNext/>
      <w:keepLines/>
      <w:numPr>
        <w:ilvl w:val="2"/>
        <w:numId w:val="2"/>
      </w:numPr>
      <w:ind w:left="72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11E5"/>
    <w:pPr>
      <w:keepNext/>
      <w:keepLines/>
      <w:numPr>
        <w:ilvl w:val="3"/>
        <w:numId w:val="2"/>
      </w:numPr>
      <w:ind w:left="728" w:hanging="728"/>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9A11E5"/>
    <w:pPr>
      <w:keepNext/>
      <w:keepLines/>
      <w:numPr>
        <w:ilvl w:val="4"/>
        <w:numId w:val="2"/>
      </w:numPr>
      <w:ind w:left="896" w:hanging="912"/>
      <w:jc w:val="left"/>
      <w:outlineLvl w:val="4"/>
    </w:pPr>
    <w:rPr>
      <w:rFonts w:cstheme="minorHAnsi"/>
    </w:rPr>
  </w:style>
  <w:style w:type="paragraph" w:styleId="Heading6">
    <w:name w:val="heading 6"/>
    <w:basedOn w:val="Normal"/>
    <w:next w:val="Normal"/>
    <w:link w:val="Heading6Char"/>
    <w:uiPriority w:val="9"/>
    <w:semiHidden/>
    <w:unhideWhenUsed/>
    <w:rsid w:val="003C1FEA"/>
    <w:pPr>
      <w:keepNext/>
      <w:keepLines/>
      <w:numPr>
        <w:ilvl w:val="5"/>
        <w:numId w:val="2"/>
      </w:numPr>
      <w:spacing w:before="40" w:after="0"/>
      <w:outlineLvl w:val="5"/>
    </w:pPr>
    <w:rPr>
      <w:rFonts w:eastAsiaTheme="majorEastAsia" w:cstheme="majorBidi"/>
      <w:color w:val="00334C" w:themeColor="accent1" w:themeShade="7F"/>
    </w:rPr>
  </w:style>
  <w:style w:type="paragraph" w:styleId="Heading7">
    <w:name w:val="heading 7"/>
    <w:basedOn w:val="Normal"/>
    <w:next w:val="Normal"/>
    <w:link w:val="Heading7Char"/>
    <w:uiPriority w:val="9"/>
    <w:semiHidden/>
    <w:unhideWhenUsed/>
    <w:qFormat/>
    <w:rsid w:val="001A4033"/>
    <w:pPr>
      <w:keepNext/>
      <w:keepLines/>
      <w:numPr>
        <w:ilvl w:val="6"/>
        <w:numId w:val="2"/>
      </w:numPr>
      <w:spacing w:before="40" w:after="0"/>
      <w:outlineLvl w:val="6"/>
    </w:pPr>
    <w:rPr>
      <w:rFonts w:asciiTheme="majorHAnsi" w:eastAsiaTheme="majorEastAsia" w:hAnsiTheme="majorHAnsi" w:cstheme="majorBidi"/>
      <w:i/>
      <w:iCs/>
      <w:color w:val="00334C" w:themeColor="accent1" w:themeShade="7F"/>
    </w:rPr>
  </w:style>
  <w:style w:type="paragraph" w:styleId="Heading8">
    <w:name w:val="heading 8"/>
    <w:basedOn w:val="Normal"/>
    <w:next w:val="Normal"/>
    <w:link w:val="Heading8Char"/>
    <w:uiPriority w:val="9"/>
    <w:semiHidden/>
    <w:unhideWhenUsed/>
    <w:qFormat/>
    <w:rsid w:val="001A403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403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next w:val="Normal"/>
    <w:link w:val="abcChar"/>
    <w:qFormat/>
    <w:rsid w:val="00D7087E"/>
    <w:pPr>
      <w:numPr>
        <w:numId w:val="1"/>
      </w:numPr>
      <w:spacing w:before="100" w:beforeAutospacing="1" w:line="240" w:lineRule="auto"/>
      <w:ind w:left="247" w:right="57" w:hanging="247"/>
    </w:pPr>
    <w:rPr>
      <w:lang w:eastAsia="en-IN"/>
    </w:rPr>
  </w:style>
  <w:style w:type="character" w:customStyle="1" w:styleId="abcChar">
    <w:name w:val="abc Char"/>
    <w:basedOn w:val="DefaultParagraphFont"/>
    <w:link w:val="abc"/>
    <w:rsid w:val="00D7087E"/>
    <w:rPr>
      <w:rFonts w:ascii="Calibri Light" w:hAnsi="Calibri Light"/>
      <w:sz w:val="20"/>
      <w:lang w:val="en-US" w:eastAsia="en-IN"/>
    </w:rPr>
  </w:style>
  <w:style w:type="character" w:customStyle="1" w:styleId="Heading1Char">
    <w:name w:val="Heading 1 Char"/>
    <w:basedOn w:val="DefaultParagraphFont"/>
    <w:link w:val="Heading1"/>
    <w:uiPriority w:val="9"/>
    <w:rsid w:val="00617A99"/>
    <w:rPr>
      <w:rFonts w:ascii="Calibri Light" w:eastAsia="Times New Roman" w:hAnsi="Calibri Light" w:cstheme="majorBidi"/>
      <w:b/>
      <w:sz w:val="32"/>
      <w:szCs w:val="32"/>
      <w:lang w:val="en-US"/>
    </w:rPr>
  </w:style>
  <w:style w:type="character" w:customStyle="1" w:styleId="Heading2Char">
    <w:name w:val="Heading 2 Char"/>
    <w:basedOn w:val="DefaultParagraphFont"/>
    <w:link w:val="Heading2"/>
    <w:uiPriority w:val="9"/>
    <w:rsid w:val="009A11E5"/>
    <w:rPr>
      <w:rFonts w:ascii="Calibri Light" w:eastAsiaTheme="majorEastAsia" w:hAnsi="Calibri Light" w:cstheme="majorBidi"/>
      <w:b/>
      <w:color w:val="000000" w:themeColor="text1"/>
      <w:sz w:val="28"/>
      <w:szCs w:val="26"/>
      <w:lang w:val="en-US"/>
    </w:rPr>
  </w:style>
  <w:style w:type="character" w:customStyle="1" w:styleId="Heading3Char">
    <w:name w:val="Heading 3 Char"/>
    <w:basedOn w:val="DefaultParagraphFont"/>
    <w:link w:val="Heading3"/>
    <w:uiPriority w:val="9"/>
    <w:rsid w:val="009A11E5"/>
    <w:rPr>
      <w:rFonts w:ascii="Calibri Light" w:eastAsiaTheme="majorEastAsia" w:hAnsi="Calibri Light" w:cstheme="majorBidi"/>
      <w:b/>
      <w:sz w:val="24"/>
      <w:szCs w:val="24"/>
      <w:lang w:val="en-US"/>
    </w:rPr>
  </w:style>
  <w:style w:type="character" w:customStyle="1" w:styleId="Heading4Char">
    <w:name w:val="Heading 4 Char"/>
    <w:basedOn w:val="DefaultParagraphFont"/>
    <w:link w:val="Heading4"/>
    <w:uiPriority w:val="9"/>
    <w:rsid w:val="009A11E5"/>
    <w:rPr>
      <w:rFonts w:ascii="Calibri Light" w:eastAsiaTheme="majorEastAsia" w:hAnsi="Calibri Light" w:cstheme="majorBidi"/>
      <w:b/>
      <w:iCs/>
      <w:sz w:val="20"/>
      <w:lang w:val="en-US"/>
    </w:rPr>
  </w:style>
  <w:style w:type="character" w:customStyle="1" w:styleId="Heading5Char">
    <w:name w:val="Heading 5 Char"/>
    <w:basedOn w:val="DefaultParagraphFont"/>
    <w:link w:val="Heading5"/>
    <w:uiPriority w:val="9"/>
    <w:rsid w:val="009A11E5"/>
    <w:rPr>
      <w:rFonts w:ascii="Calibri Light" w:hAnsi="Calibri Light" w:cstheme="minorHAnsi"/>
      <w:sz w:val="20"/>
      <w:lang w:val="en-US"/>
    </w:rPr>
  </w:style>
  <w:style w:type="character" w:customStyle="1" w:styleId="Heading6Char">
    <w:name w:val="Heading 6 Char"/>
    <w:basedOn w:val="DefaultParagraphFont"/>
    <w:link w:val="Heading6"/>
    <w:uiPriority w:val="9"/>
    <w:semiHidden/>
    <w:rsid w:val="003C1FEA"/>
    <w:rPr>
      <w:rFonts w:ascii="Calibri Light" w:eastAsiaTheme="majorEastAsia" w:hAnsi="Calibri Light" w:cstheme="majorBidi"/>
      <w:color w:val="00334C" w:themeColor="accent1" w:themeShade="7F"/>
      <w:sz w:val="20"/>
      <w:lang w:val="en-US"/>
    </w:rPr>
  </w:style>
  <w:style w:type="character" w:customStyle="1" w:styleId="Heading7Char">
    <w:name w:val="Heading 7 Char"/>
    <w:basedOn w:val="DefaultParagraphFont"/>
    <w:link w:val="Heading7"/>
    <w:uiPriority w:val="9"/>
    <w:semiHidden/>
    <w:rsid w:val="001A4033"/>
    <w:rPr>
      <w:rFonts w:asciiTheme="majorHAnsi" w:eastAsiaTheme="majorEastAsia" w:hAnsiTheme="majorHAnsi" w:cstheme="majorBidi"/>
      <w:i/>
      <w:iCs/>
      <w:color w:val="00334C" w:themeColor="accent1" w:themeShade="7F"/>
      <w:sz w:val="20"/>
      <w:lang w:val="en-US"/>
    </w:rPr>
  </w:style>
  <w:style w:type="character" w:customStyle="1" w:styleId="Heading8Char">
    <w:name w:val="Heading 8 Char"/>
    <w:basedOn w:val="DefaultParagraphFont"/>
    <w:link w:val="Heading8"/>
    <w:uiPriority w:val="9"/>
    <w:semiHidden/>
    <w:rsid w:val="001A403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A4033"/>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aliases w:val="List Paragraph1"/>
    <w:basedOn w:val="Normal"/>
    <w:link w:val="ListParagraphChar"/>
    <w:uiPriority w:val="34"/>
    <w:qFormat/>
    <w:rsid w:val="008B42F1"/>
    <w:pPr>
      <w:numPr>
        <w:numId w:val="3"/>
      </w:numPr>
      <w:jc w:val="left"/>
    </w:pPr>
  </w:style>
  <w:style w:type="paragraph" w:styleId="Title">
    <w:name w:val="Title"/>
    <w:basedOn w:val="Normal"/>
    <w:next w:val="Normal"/>
    <w:link w:val="TitleChar"/>
    <w:uiPriority w:val="10"/>
    <w:qFormat/>
    <w:rsid w:val="00F712E8"/>
    <w:pPr>
      <w:spacing w:after="0" w:line="240" w:lineRule="auto"/>
      <w:jc w:val="left"/>
    </w:pPr>
    <w:rPr>
      <w:b/>
      <w:color w:val="FFFFFF" w:themeColor="background1"/>
      <w:sz w:val="56"/>
    </w:rPr>
  </w:style>
  <w:style w:type="character" w:customStyle="1" w:styleId="TitleChar">
    <w:name w:val="Title Char"/>
    <w:basedOn w:val="DefaultParagraphFont"/>
    <w:link w:val="Title"/>
    <w:uiPriority w:val="10"/>
    <w:rsid w:val="00F712E8"/>
    <w:rPr>
      <w:rFonts w:ascii="Calibri Light" w:hAnsi="Calibri Light"/>
      <w:b/>
      <w:color w:val="FFFFFF" w:themeColor="background1"/>
      <w:sz w:val="56"/>
      <w:lang w:val="en-US"/>
    </w:rPr>
  </w:style>
  <w:style w:type="paragraph" w:styleId="Footer">
    <w:name w:val="footer"/>
    <w:basedOn w:val="Normal"/>
    <w:link w:val="FooterChar"/>
    <w:uiPriority w:val="99"/>
    <w:unhideWhenUsed/>
    <w:rsid w:val="001A4033"/>
    <w:pPr>
      <w:tabs>
        <w:tab w:val="center" w:pos="4680"/>
        <w:tab w:val="right" w:pos="9360"/>
      </w:tabs>
    </w:pPr>
  </w:style>
  <w:style w:type="character" w:customStyle="1" w:styleId="FooterChar">
    <w:name w:val="Footer Char"/>
    <w:basedOn w:val="DefaultParagraphFont"/>
    <w:link w:val="Footer"/>
    <w:uiPriority w:val="99"/>
    <w:rsid w:val="001A4033"/>
    <w:rPr>
      <w:lang w:val="en-US"/>
    </w:rPr>
  </w:style>
  <w:style w:type="character" w:styleId="Hyperlink">
    <w:name w:val="Hyperlink"/>
    <w:basedOn w:val="DefaultParagraphFont"/>
    <w:uiPriority w:val="99"/>
    <w:unhideWhenUsed/>
    <w:rsid w:val="001A4033"/>
    <w:rPr>
      <w:color w:val="006899" w:themeColor="hyperlink"/>
      <w:u w:val="single"/>
    </w:rPr>
  </w:style>
  <w:style w:type="paragraph" w:styleId="TOC1">
    <w:name w:val="toc 1"/>
    <w:basedOn w:val="Normal"/>
    <w:next w:val="Normal"/>
    <w:autoRedefine/>
    <w:uiPriority w:val="39"/>
    <w:unhideWhenUsed/>
    <w:rsid w:val="00AA06DB"/>
    <w:pPr>
      <w:tabs>
        <w:tab w:val="left" w:pos="440"/>
        <w:tab w:val="right" w:leader="dot" w:pos="9350"/>
      </w:tabs>
      <w:spacing w:after="100"/>
    </w:pPr>
    <w:rPr>
      <w:b/>
      <w:noProof/>
    </w:rPr>
  </w:style>
  <w:style w:type="paragraph" w:styleId="TOCHeading">
    <w:name w:val="TOC Heading"/>
    <w:basedOn w:val="Normal"/>
    <w:next w:val="Normal"/>
    <w:uiPriority w:val="39"/>
    <w:unhideWhenUsed/>
    <w:qFormat/>
    <w:rsid w:val="001B69B1"/>
    <w:pPr>
      <w:pBdr>
        <w:bottom w:val="single" w:sz="4" w:space="1" w:color="F37021" w:themeColor="accent2"/>
      </w:pBdr>
      <w:spacing w:line="240" w:lineRule="auto"/>
    </w:pPr>
    <w:rPr>
      <w:color w:val="000000" w:themeColor="text1"/>
      <w:sz w:val="32"/>
    </w:rPr>
  </w:style>
  <w:style w:type="paragraph" w:styleId="TOC2">
    <w:name w:val="toc 2"/>
    <w:basedOn w:val="Normal"/>
    <w:next w:val="Normal"/>
    <w:autoRedefine/>
    <w:uiPriority w:val="39"/>
    <w:unhideWhenUsed/>
    <w:rsid w:val="005C651F"/>
    <w:pPr>
      <w:tabs>
        <w:tab w:val="left" w:pos="966"/>
        <w:tab w:val="right" w:leader="dot" w:pos="9350"/>
      </w:tabs>
      <w:spacing w:after="100"/>
      <w:ind w:left="448"/>
    </w:pPr>
  </w:style>
  <w:style w:type="paragraph" w:styleId="TOC3">
    <w:name w:val="toc 3"/>
    <w:basedOn w:val="Normal"/>
    <w:next w:val="Normal"/>
    <w:autoRedefine/>
    <w:uiPriority w:val="39"/>
    <w:unhideWhenUsed/>
    <w:rsid w:val="004E059D"/>
    <w:pPr>
      <w:tabs>
        <w:tab w:val="left" w:pos="1596"/>
        <w:tab w:val="right" w:leader="dot" w:pos="9350"/>
      </w:tabs>
      <w:spacing w:after="100" w:line="259" w:lineRule="auto"/>
      <w:ind w:left="966"/>
    </w:pPr>
    <w:rPr>
      <w:rFonts w:eastAsiaTheme="minorEastAsia"/>
    </w:rPr>
  </w:style>
  <w:style w:type="paragraph" w:customStyle="1" w:styleId="Normalbold">
    <w:name w:val="Normal bold"/>
    <w:basedOn w:val="Normal"/>
    <w:link w:val="NormalboldChar"/>
    <w:qFormat/>
    <w:rsid w:val="00914C57"/>
    <w:rPr>
      <w:b/>
      <w:color w:val="000000" w:themeColor="text1"/>
      <w:lang w:eastAsia="en-IN"/>
    </w:rPr>
  </w:style>
  <w:style w:type="character" w:customStyle="1" w:styleId="NormalboldChar">
    <w:name w:val="Normal bold Char"/>
    <w:basedOn w:val="DefaultParagraphFont"/>
    <w:link w:val="Normalbold"/>
    <w:rsid w:val="00914C57"/>
    <w:rPr>
      <w:rFonts w:ascii="Calibri Light" w:hAnsi="Calibri Light"/>
      <w:b/>
      <w:color w:val="000000" w:themeColor="text1"/>
      <w:sz w:val="20"/>
      <w:lang w:val="en-US" w:eastAsia="en-IN"/>
    </w:rPr>
  </w:style>
  <w:style w:type="paragraph" w:customStyle="1" w:styleId="Sub-Heading">
    <w:name w:val="Sub-Heading"/>
    <w:basedOn w:val="Normal"/>
    <w:link w:val="Sub-HeadingChar"/>
    <w:rsid w:val="001A4033"/>
    <w:pPr>
      <w:spacing w:after="0"/>
    </w:pPr>
    <w:rPr>
      <w:b/>
      <w:color w:val="FFFFFF" w:themeColor="background1"/>
      <w:sz w:val="28"/>
    </w:rPr>
  </w:style>
  <w:style w:type="character" w:customStyle="1" w:styleId="Sub-HeadingChar">
    <w:name w:val="Sub-Heading Char"/>
    <w:basedOn w:val="DefaultParagraphFont"/>
    <w:link w:val="Sub-Heading"/>
    <w:rsid w:val="001A4033"/>
    <w:rPr>
      <w:b/>
      <w:color w:val="FFFFFF" w:themeColor="background1"/>
      <w:sz w:val="28"/>
      <w:lang w:val="en-US"/>
    </w:rPr>
  </w:style>
  <w:style w:type="table" w:styleId="TableGrid">
    <w:name w:val="Table Grid"/>
    <w:basedOn w:val="TableNormal"/>
    <w:uiPriority w:val="59"/>
    <w:rsid w:val="001A403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
    <w:name w:val="Numbering_"/>
    <w:basedOn w:val="ListParagraph"/>
    <w:qFormat/>
    <w:rsid w:val="00054F3E"/>
    <w:pPr>
      <w:numPr>
        <w:numId w:val="4"/>
      </w:numPr>
      <w:ind w:left="364" w:hanging="364"/>
    </w:pPr>
    <w:rPr>
      <w:b/>
    </w:rPr>
  </w:style>
  <w:style w:type="character" w:customStyle="1" w:styleId="ListParagraphChar">
    <w:name w:val="List Paragraph Char"/>
    <w:aliases w:val="List Paragraph1 Char"/>
    <w:basedOn w:val="DefaultParagraphFont"/>
    <w:link w:val="ListParagraph"/>
    <w:uiPriority w:val="34"/>
    <w:rsid w:val="008B42F1"/>
    <w:rPr>
      <w:rFonts w:ascii="Calibri Light" w:hAnsi="Calibri Light"/>
      <w:sz w:val="20"/>
      <w:lang w:val="en-US"/>
    </w:rPr>
  </w:style>
  <w:style w:type="paragraph" w:customStyle="1" w:styleId="TableHeading">
    <w:name w:val="Table_Heading"/>
    <w:basedOn w:val="Normal"/>
    <w:next w:val="Normal"/>
    <w:link w:val="TableHeadingChar"/>
    <w:qFormat/>
    <w:rsid w:val="006B26FD"/>
    <w:pPr>
      <w:spacing w:before="60" w:after="60"/>
    </w:pPr>
    <w:rPr>
      <w:rFonts w:cstheme="minorHAnsi"/>
      <w:b/>
      <w:bCs/>
      <w:color w:val="FFFFFF" w:themeColor="background1"/>
    </w:rPr>
  </w:style>
  <w:style w:type="character" w:customStyle="1" w:styleId="TableHeadingChar">
    <w:name w:val="Table_Heading Char"/>
    <w:basedOn w:val="DefaultParagraphFont"/>
    <w:link w:val="TableHeading"/>
    <w:rsid w:val="006B26FD"/>
    <w:rPr>
      <w:rFonts w:ascii="Calibri Light" w:hAnsi="Calibri Light" w:cstheme="minorHAnsi"/>
      <w:b/>
      <w:bCs/>
      <w:color w:val="FFFFFF" w:themeColor="background1"/>
      <w:sz w:val="20"/>
      <w:lang w:val="en-US"/>
    </w:rPr>
  </w:style>
  <w:style w:type="paragraph" w:customStyle="1" w:styleId="TableBody">
    <w:name w:val="Table_Body"/>
    <w:basedOn w:val="Normal"/>
    <w:link w:val="TableBodyChar"/>
    <w:qFormat/>
    <w:rsid w:val="006B26FD"/>
    <w:pPr>
      <w:spacing w:line="240" w:lineRule="auto"/>
    </w:pPr>
    <w:rPr>
      <w:rFonts w:cstheme="minorHAnsi"/>
      <w:szCs w:val="20"/>
    </w:rPr>
  </w:style>
  <w:style w:type="character" w:customStyle="1" w:styleId="TableBodyChar">
    <w:name w:val="Table_Body Char"/>
    <w:basedOn w:val="DefaultParagraphFont"/>
    <w:link w:val="TableBody"/>
    <w:rsid w:val="006B26FD"/>
    <w:rPr>
      <w:rFonts w:ascii="Calibri Light" w:hAnsi="Calibri Light" w:cstheme="minorHAnsi"/>
      <w:sz w:val="20"/>
      <w:szCs w:val="20"/>
      <w:lang w:val="en-US"/>
    </w:rPr>
  </w:style>
  <w:style w:type="paragraph" w:customStyle="1" w:styleId="Style3">
    <w:name w:val="Style3"/>
    <w:basedOn w:val="ListParagraph"/>
    <w:link w:val="Style3Char"/>
    <w:rsid w:val="00947193"/>
    <w:pPr>
      <w:spacing w:after="240"/>
      <w:ind w:left="1008" w:hanging="266"/>
    </w:pPr>
  </w:style>
  <w:style w:type="character" w:customStyle="1" w:styleId="Style3Char">
    <w:name w:val="Style3 Char"/>
    <w:basedOn w:val="ListParagraphChar"/>
    <w:link w:val="Style3"/>
    <w:rsid w:val="00947193"/>
    <w:rPr>
      <w:rFonts w:ascii="Calibri Light" w:hAnsi="Calibri Light"/>
      <w:sz w:val="20"/>
      <w:lang w:val="en-US"/>
    </w:rPr>
  </w:style>
  <w:style w:type="numbering" w:customStyle="1" w:styleId="Style5">
    <w:name w:val="Style5"/>
    <w:uiPriority w:val="99"/>
    <w:rsid w:val="001A4033"/>
    <w:pPr>
      <w:numPr>
        <w:numId w:val="5"/>
      </w:numPr>
    </w:pPr>
  </w:style>
  <w:style w:type="paragraph" w:customStyle="1" w:styleId="List2">
    <w:name w:val="List_2"/>
    <w:basedOn w:val="ListParagraph"/>
    <w:link w:val="List2Char"/>
    <w:qFormat/>
    <w:rsid w:val="002B053E"/>
    <w:pPr>
      <w:numPr>
        <w:numId w:val="6"/>
      </w:numPr>
      <w:ind w:left="546" w:hanging="280"/>
    </w:pPr>
  </w:style>
  <w:style w:type="character" w:customStyle="1" w:styleId="List2Char">
    <w:name w:val="List_2 Char"/>
    <w:basedOn w:val="ListParagraphChar"/>
    <w:link w:val="List2"/>
    <w:rsid w:val="002B053E"/>
    <w:rPr>
      <w:rFonts w:ascii="Calibri Light" w:hAnsi="Calibri Light"/>
      <w:sz w:val="20"/>
      <w:lang w:val="en-US"/>
    </w:rPr>
  </w:style>
  <w:style w:type="character" w:styleId="FollowedHyperlink">
    <w:name w:val="FollowedHyperlink"/>
    <w:basedOn w:val="DefaultParagraphFont"/>
    <w:uiPriority w:val="99"/>
    <w:semiHidden/>
    <w:unhideWhenUsed/>
    <w:rsid w:val="001A70E5"/>
    <w:rPr>
      <w:color w:val="006899" w:themeColor="followedHyperlink"/>
      <w:u w:val="single"/>
    </w:rPr>
  </w:style>
  <w:style w:type="paragraph" w:customStyle="1" w:styleId="Abstract">
    <w:name w:val="Abstract"/>
    <w:basedOn w:val="Normal"/>
    <w:link w:val="AbstractChar"/>
    <w:qFormat/>
    <w:rsid w:val="004E4655"/>
    <w:pPr>
      <w:spacing w:line="240" w:lineRule="auto"/>
    </w:pPr>
    <w:rPr>
      <w:b/>
      <w:color w:val="FFFFFF" w:themeColor="background1"/>
      <w:sz w:val="28"/>
    </w:rPr>
  </w:style>
  <w:style w:type="paragraph" w:customStyle="1" w:styleId="BTWhite">
    <w:name w:val="B.T_White"/>
    <w:basedOn w:val="Normal"/>
    <w:link w:val="BTWhiteChar"/>
    <w:rsid w:val="00DA40DB"/>
    <w:pPr>
      <w:spacing w:after="0" w:line="240" w:lineRule="auto"/>
    </w:pPr>
    <w:rPr>
      <w:color w:val="FFFFFF" w:themeColor="background1"/>
    </w:rPr>
  </w:style>
  <w:style w:type="character" w:customStyle="1" w:styleId="AbstractChar">
    <w:name w:val="Abstract Char"/>
    <w:basedOn w:val="DefaultParagraphFont"/>
    <w:link w:val="Abstract"/>
    <w:rsid w:val="004E4655"/>
    <w:rPr>
      <w:rFonts w:ascii="Calibri Light" w:hAnsi="Calibri Light"/>
      <w:b/>
      <w:color w:val="FFFFFF" w:themeColor="background1"/>
      <w:sz w:val="28"/>
      <w:lang w:val="en-US"/>
    </w:rPr>
  </w:style>
  <w:style w:type="character" w:styleId="Strong">
    <w:name w:val="Strong"/>
    <w:aliases w:val="Body Copy_Bold"/>
    <w:basedOn w:val="DefaultParagraphFont"/>
    <w:uiPriority w:val="22"/>
    <w:qFormat/>
    <w:rsid w:val="003C1FEA"/>
    <w:rPr>
      <w:rFonts w:ascii="Calibri Light" w:hAnsi="Calibri Light"/>
      <w:b/>
      <w:bCs/>
      <w:sz w:val="20"/>
    </w:rPr>
  </w:style>
  <w:style w:type="character" w:customStyle="1" w:styleId="BTWhiteChar">
    <w:name w:val="B.T_White Char"/>
    <w:basedOn w:val="DefaultParagraphFont"/>
    <w:link w:val="BTWhite"/>
    <w:rsid w:val="00DA40DB"/>
    <w:rPr>
      <w:rFonts w:ascii="Calibri Light" w:hAnsi="Calibri Light"/>
      <w:color w:val="FFFFFF" w:themeColor="background1"/>
      <w:sz w:val="20"/>
      <w:lang w:val="en-US"/>
    </w:rPr>
  </w:style>
  <w:style w:type="paragraph" w:styleId="TOC4">
    <w:name w:val="toc 4"/>
    <w:basedOn w:val="Normal"/>
    <w:next w:val="Normal"/>
    <w:autoRedefine/>
    <w:uiPriority w:val="39"/>
    <w:unhideWhenUsed/>
    <w:rsid w:val="004E059D"/>
    <w:pPr>
      <w:tabs>
        <w:tab w:val="left" w:pos="2380"/>
        <w:tab w:val="right" w:leader="dot" w:pos="9350"/>
      </w:tabs>
      <w:spacing w:after="100"/>
      <w:ind w:left="1666" w:hanging="56"/>
    </w:pPr>
  </w:style>
  <w:style w:type="paragraph" w:styleId="Caption">
    <w:name w:val="caption"/>
    <w:basedOn w:val="Normal"/>
    <w:next w:val="Normal"/>
    <w:uiPriority w:val="35"/>
    <w:unhideWhenUsed/>
    <w:qFormat/>
    <w:rsid w:val="00884C55"/>
    <w:pPr>
      <w:spacing w:before="120" w:after="240" w:line="240" w:lineRule="auto"/>
      <w:jc w:val="center"/>
    </w:pPr>
    <w:rPr>
      <w:b/>
      <w:iCs/>
      <w:szCs w:val="18"/>
    </w:rPr>
  </w:style>
  <w:style w:type="paragraph" w:customStyle="1" w:styleId="About">
    <w:name w:val="About"/>
    <w:basedOn w:val="Normal"/>
    <w:link w:val="AboutChar"/>
    <w:qFormat/>
    <w:rsid w:val="00487AF9"/>
    <w:pPr>
      <w:suppressAutoHyphens w:val="0"/>
    </w:pPr>
    <w:rPr>
      <w:b/>
      <w:sz w:val="28"/>
      <w:szCs w:val="32"/>
    </w:rPr>
  </w:style>
  <w:style w:type="paragraph" w:customStyle="1" w:styleId="LTD">
    <w:name w:val="LTD"/>
    <w:basedOn w:val="Normal"/>
    <w:link w:val="LTDChar"/>
    <w:rsid w:val="000C29AF"/>
    <w:pPr>
      <w:suppressAutoHyphens w:val="0"/>
    </w:pPr>
    <w:rPr>
      <w:color w:val="FFFFFF" w:themeColor="background1"/>
      <w:sz w:val="28"/>
      <w:szCs w:val="28"/>
    </w:rPr>
  </w:style>
  <w:style w:type="character" w:customStyle="1" w:styleId="AboutChar">
    <w:name w:val="About Char"/>
    <w:basedOn w:val="DefaultParagraphFont"/>
    <w:link w:val="About"/>
    <w:rsid w:val="00487AF9"/>
    <w:rPr>
      <w:rFonts w:ascii="Calibri Light" w:hAnsi="Calibri Light"/>
      <w:b/>
      <w:sz w:val="28"/>
      <w:szCs w:val="32"/>
      <w:lang w:val="en-US"/>
    </w:rPr>
  </w:style>
  <w:style w:type="character" w:customStyle="1" w:styleId="LTDChar">
    <w:name w:val="LTD Char"/>
    <w:basedOn w:val="DefaultParagraphFont"/>
    <w:link w:val="LTD"/>
    <w:rsid w:val="000C29AF"/>
    <w:rPr>
      <w:color w:val="FFFFFF" w:themeColor="background1"/>
      <w:sz w:val="28"/>
      <w:szCs w:val="28"/>
      <w:lang w:val="en-US"/>
    </w:rPr>
  </w:style>
  <w:style w:type="paragraph" w:customStyle="1" w:styleId="Heading01">
    <w:name w:val="Heading01"/>
    <w:basedOn w:val="Normal"/>
    <w:link w:val="Heading01Char"/>
    <w:rsid w:val="00F94EFA"/>
    <w:pPr>
      <w:tabs>
        <w:tab w:val="left" w:pos="1418"/>
      </w:tabs>
      <w:suppressAutoHyphens w:val="0"/>
      <w:spacing w:after="200" w:line="240" w:lineRule="auto"/>
      <w:ind w:left="1418" w:hanging="1418"/>
    </w:pPr>
    <w:rPr>
      <w:rFonts w:ascii="VAGRounded LT Light" w:hAnsi="VAGRounded LT Light"/>
      <w:color w:val="006899"/>
      <w:sz w:val="36"/>
      <w:szCs w:val="36"/>
      <w:lang w:val="en-IN"/>
    </w:rPr>
  </w:style>
  <w:style w:type="character" w:customStyle="1" w:styleId="Heading01Char">
    <w:name w:val="Heading01 Char"/>
    <w:basedOn w:val="DefaultParagraphFont"/>
    <w:link w:val="Heading01"/>
    <w:rsid w:val="00F94EFA"/>
    <w:rPr>
      <w:rFonts w:ascii="VAGRounded LT Light" w:hAnsi="VAGRounded LT Light"/>
      <w:color w:val="006899"/>
      <w:sz w:val="36"/>
      <w:szCs w:val="36"/>
    </w:rPr>
  </w:style>
  <w:style w:type="paragraph" w:customStyle="1" w:styleId="TableHeader">
    <w:name w:val="Table Header"/>
    <w:basedOn w:val="Normal"/>
    <w:rsid w:val="005D1A56"/>
    <w:pPr>
      <w:suppressAutoHyphens w:val="0"/>
      <w:spacing w:before="60" w:after="60" w:line="240" w:lineRule="atLeast"/>
    </w:pPr>
    <w:rPr>
      <w:rFonts w:ascii="Cambria" w:eastAsia="Times New Roman" w:hAnsi="Cambria" w:cs="Arial"/>
      <w:b/>
      <w:sz w:val="22"/>
      <w:szCs w:val="20"/>
    </w:rPr>
  </w:style>
  <w:style w:type="paragraph" w:customStyle="1" w:styleId="Default">
    <w:name w:val="Default"/>
    <w:rsid w:val="00597537"/>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Subtitle">
    <w:name w:val="Subtitle"/>
    <w:basedOn w:val="Normal"/>
    <w:next w:val="Normal"/>
    <w:link w:val="SubtitleChar"/>
    <w:uiPriority w:val="11"/>
    <w:qFormat/>
    <w:rsid w:val="00F712E8"/>
    <w:pPr>
      <w:numPr>
        <w:ilvl w:val="1"/>
      </w:numPr>
      <w:spacing w:after="0" w:line="240" w:lineRule="auto"/>
      <w:jc w:val="left"/>
    </w:pPr>
    <w:rPr>
      <w:rFonts w:eastAsiaTheme="minorEastAsia"/>
      <w:color w:val="FFFFFF" w:themeColor="background1"/>
      <w:spacing w:val="15"/>
      <w:sz w:val="40"/>
    </w:rPr>
  </w:style>
  <w:style w:type="character" w:customStyle="1" w:styleId="SubtitleChar">
    <w:name w:val="Subtitle Char"/>
    <w:basedOn w:val="DefaultParagraphFont"/>
    <w:link w:val="Subtitle"/>
    <w:uiPriority w:val="11"/>
    <w:rsid w:val="00F712E8"/>
    <w:rPr>
      <w:rFonts w:ascii="Calibri Light" w:eastAsiaTheme="minorEastAsia" w:hAnsi="Calibri Light"/>
      <w:color w:val="FFFFFF" w:themeColor="background1"/>
      <w:spacing w:val="15"/>
      <w:sz w:val="40"/>
      <w:lang w:val="en-US"/>
    </w:rPr>
  </w:style>
  <w:style w:type="paragraph" w:styleId="NoSpacing">
    <w:name w:val="No Spacing"/>
    <w:uiPriority w:val="1"/>
    <w:qFormat/>
    <w:rsid w:val="00327FD2"/>
    <w:pPr>
      <w:suppressAutoHyphens/>
      <w:spacing w:after="0" w:line="264" w:lineRule="auto"/>
    </w:pPr>
    <w:rPr>
      <w:rFonts w:ascii="Calibri Light" w:hAnsi="Calibri Light"/>
      <w:color w:val="000000" w:themeColor="text1"/>
      <w:sz w:val="20"/>
      <w:lang w:val="en-US"/>
    </w:rPr>
  </w:style>
  <w:style w:type="character" w:styleId="Emphasis">
    <w:name w:val="Emphasis"/>
    <w:basedOn w:val="DefaultParagraphFont"/>
    <w:uiPriority w:val="20"/>
    <w:qFormat/>
    <w:rsid w:val="00B8739A"/>
    <w:rPr>
      <w:rFonts w:ascii="Calibri Light" w:hAnsi="Calibri Light"/>
      <w:i/>
      <w:iCs/>
      <w:color w:val="auto"/>
    </w:rPr>
  </w:style>
  <w:style w:type="paragraph" w:styleId="Quote">
    <w:name w:val="Quote"/>
    <w:basedOn w:val="Normal"/>
    <w:next w:val="Normal"/>
    <w:link w:val="QuoteChar"/>
    <w:uiPriority w:val="29"/>
    <w:qFormat/>
    <w:rsid w:val="00884C55"/>
    <w:pPr>
      <w:spacing w:before="120"/>
      <w:ind w:left="862" w:right="862"/>
      <w:jc w:val="center"/>
    </w:pPr>
    <w:rPr>
      <w:i/>
      <w:iCs/>
    </w:rPr>
  </w:style>
  <w:style w:type="character" w:customStyle="1" w:styleId="QuoteChar">
    <w:name w:val="Quote Char"/>
    <w:basedOn w:val="DefaultParagraphFont"/>
    <w:link w:val="Quote"/>
    <w:uiPriority w:val="29"/>
    <w:rsid w:val="00884C55"/>
    <w:rPr>
      <w:rFonts w:ascii="Calibri Light" w:hAnsi="Calibri Light"/>
      <w:i/>
      <w:iCs/>
      <w:sz w:val="20"/>
      <w:lang w:val="en-US"/>
    </w:rPr>
  </w:style>
  <w:style w:type="character" w:styleId="IntenseReference">
    <w:name w:val="Intense Reference"/>
    <w:basedOn w:val="DefaultParagraphFont"/>
    <w:uiPriority w:val="32"/>
    <w:rsid w:val="00884C55"/>
    <w:rPr>
      <w:b/>
      <w:bCs/>
      <w:smallCaps/>
      <w:color w:val="006899" w:themeColor="accent1"/>
      <w:spacing w:val="5"/>
    </w:rPr>
  </w:style>
  <w:style w:type="paragraph" w:customStyle="1" w:styleId="List12pt">
    <w:name w:val="List_12pt"/>
    <w:basedOn w:val="ListParagraph"/>
    <w:link w:val="List12ptChar"/>
    <w:qFormat/>
    <w:rsid w:val="00A50739"/>
    <w:pPr>
      <w:spacing w:after="240"/>
      <w:ind w:left="357" w:hanging="357"/>
    </w:pPr>
  </w:style>
  <w:style w:type="paragraph" w:customStyle="1" w:styleId="List212pt">
    <w:name w:val="List_2_12pt"/>
    <w:basedOn w:val="List2"/>
    <w:link w:val="List212ptChar"/>
    <w:qFormat/>
    <w:rsid w:val="002B053E"/>
    <w:pPr>
      <w:spacing w:after="240"/>
    </w:pPr>
  </w:style>
  <w:style w:type="character" w:customStyle="1" w:styleId="List12ptChar">
    <w:name w:val="List_12pt Char"/>
    <w:basedOn w:val="ListParagraphChar"/>
    <w:link w:val="List12pt"/>
    <w:rsid w:val="00A50739"/>
    <w:rPr>
      <w:rFonts w:ascii="Calibri Light" w:hAnsi="Calibri Light"/>
      <w:sz w:val="20"/>
      <w:lang w:val="en-US"/>
    </w:rPr>
  </w:style>
  <w:style w:type="paragraph" w:customStyle="1" w:styleId="BodyCopy12pt">
    <w:name w:val="Body Copy_12pt"/>
    <w:basedOn w:val="Normal"/>
    <w:link w:val="BodyCopy12ptChar"/>
    <w:qFormat/>
    <w:rsid w:val="00A50739"/>
    <w:pPr>
      <w:spacing w:after="240"/>
    </w:pPr>
  </w:style>
  <w:style w:type="character" w:customStyle="1" w:styleId="List212ptChar">
    <w:name w:val="List_2_12pt Char"/>
    <w:basedOn w:val="List2Char"/>
    <w:link w:val="List212pt"/>
    <w:rsid w:val="002B053E"/>
    <w:rPr>
      <w:rFonts w:ascii="Calibri Light" w:hAnsi="Calibri Light"/>
      <w:sz w:val="20"/>
      <w:lang w:val="en-US"/>
    </w:rPr>
  </w:style>
  <w:style w:type="table" w:customStyle="1" w:styleId="Tablegray">
    <w:name w:val="Table_gray"/>
    <w:basedOn w:val="TableNormal"/>
    <w:uiPriority w:val="99"/>
    <w:rsid w:val="00870FDD"/>
    <w:pPr>
      <w:spacing w:after="0" w:line="240" w:lineRule="auto"/>
    </w:pPr>
    <w:rPr>
      <w:rFonts w:ascii="Calibri Light" w:hAnsi="Calibri Light"/>
      <w:sz w:val="20"/>
    </w:rPr>
    <w:tblPr>
      <w:tblStyleRowBandSize w:val="1"/>
    </w:tblPr>
    <w:tblStylePr w:type="firstRow">
      <w:pPr>
        <w:wordWrap/>
        <w:spacing w:beforeLines="0" w:before="60" w:beforeAutospacing="0" w:afterLines="0" w:after="0" w:afterAutospacing="0" w:line="264" w:lineRule="auto"/>
        <w:ind w:leftChars="0" w:left="57" w:rightChars="0" w:right="57"/>
        <w:contextualSpacing w:val="0"/>
        <w:jc w:val="left"/>
      </w:pPr>
      <w:rPr>
        <w:rFonts w:ascii="Calibri Light" w:hAnsi="Calibri Light"/>
        <w:b/>
        <w:color w:val="FFFFFF" w:themeColor="background1"/>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006899" w:themeFill="accent1"/>
        <w:vAlign w:val="center"/>
      </w:tcPr>
    </w:tblStylePr>
    <w:tblStylePr w:type="band1Horz">
      <w:pPr>
        <w:wordWrap/>
        <w:spacing w:beforeLines="0" w:before="60" w:beforeAutospacing="0" w:afterLines="0" w:after="0" w:afterAutospacing="0" w:line="264" w:lineRule="auto"/>
        <w:ind w:leftChars="0" w:left="57" w:rightChars="0" w:right="57"/>
        <w:contextualSpacing w:val="0"/>
        <w:jc w:val="left"/>
      </w:pPr>
      <w:rPr>
        <w:rFonts w:ascii="Calibri Light" w:hAnsi="Calibri Light"/>
        <w:color w:val="auto"/>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D9D9D9" w:themeFill="background1" w:themeFillShade="D9"/>
      </w:tcPr>
    </w:tblStylePr>
    <w:tblStylePr w:type="band2Horz">
      <w:pPr>
        <w:wordWrap/>
        <w:spacing w:beforeLines="0" w:before="60" w:beforeAutospacing="0" w:afterLines="0" w:after="60" w:afterAutospacing="0" w:line="264" w:lineRule="auto"/>
        <w:ind w:leftChars="0" w:left="57" w:rightChars="0" w:right="57"/>
        <w:contextualSpacing w:val="0"/>
      </w:pPr>
      <w:rPr>
        <w:rFonts w:ascii="Calibri Light" w:hAnsi="Calibri Light"/>
        <w:color w:val="auto"/>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2F2F2" w:themeFill="background1" w:themeFillShade="F2"/>
      </w:tcPr>
    </w:tblStylePr>
  </w:style>
  <w:style w:type="character" w:customStyle="1" w:styleId="BodyCopy12ptChar">
    <w:name w:val="Body Copy_12pt Char"/>
    <w:basedOn w:val="DefaultParagraphFont"/>
    <w:link w:val="BodyCopy12pt"/>
    <w:rsid w:val="00A50739"/>
    <w:rPr>
      <w:rFonts w:ascii="Calibri Light" w:hAnsi="Calibri Light"/>
      <w:sz w:val="20"/>
      <w:lang w:val="en-US"/>
    </w:rPr>
  </w:style>
  <w:style w:type="table" w:styleId="TableGridLight">
    <w:name w:val="Grid Table Light"/>
    <w:basedOn w:val="TableNormal"/>
    <w:uiPriority w:val="40"/>
    <w:rsid w:val="001E0A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
    <w:name w:val="Table"/>
    <w:basedOn w:val="TableNormal"/>
    <w:uiPriority w:val="99"/>
    <w:rsid w:val="00BB7949"/>
    <w:pPr>
      <w:spacing w:after="0" w:line="240" w:lineRule="auto"/>
    </w:pPr>
    <w:rPr>
      <w:rFonts w:ascii="Calibri Light" w:hAnsi="Calibri Light"/>
      <w:sz w:val="20"/>
    </w:rPr>
    <w:tblPr>
      <w:tblStyleRowBandSize w:val="1"/>
    </w:tblPr>
    <w:tblStylePr w:type="firstRow">
      <w:pPr>
        <w:wordWrap/>
        <w:spacing w:beforeLines="0" w:before="60" w:beforeAutospacing="0" w:afterLines="0" w:after="60" w:afterAutospacing="0" w:line="264" w:lineRule="auto"/>
        <w:ind w:leftChars="0" w:left="57" w:rightChars="0" w:right="57"/>
        <w:contextualSpacing w:val="0"/>
        <w:jc w:val="left"/>
      </w:pPr>
      <w:rPr>
        <w:rFonts w:ascii="Calibri Light" w:hAnsi="Calibri Light"/>
        <w:b/>
        <w:color w:val="FFFFFF" w:themeColor="background1"/>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6899" w:themeFill="accent1"/>
      </w:tcPr>
    </w:tblStylePr>
    <w:tblStylePr w:type="band1Horz">
      <w:pPr>
        <w:wordWrap/>
        <w:spacing w:beforeLines="0" w:before="60" w:beforeAutospacing="0" w:afterLines="0" w:after="60" w:afterAutospacing="0" w:line="264" w:lineRule="auto"/>
        <w:ind w:leftChars="0" w:left="57" w:rightChars="0" w:right="57"/>
        <w:contextualSpacing w:val="0"/>
        <w:jc w:val="left"/>
      </w:pPr>
      <w:rPr>
        <w:rFonts w:ascii="Calibri Light" w:hAnsi="Calibri Light"/>
        <w:color w:val="000000" w:themeColor="text1"/>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vAlign w:val="center"/>
      </w:tcPr>
    </w:tblStylePr>
    <w:tblStylePr w:type="band2Horz">
      <w:pPr>
        <w:wordWrap/>
        <w:spacing w:beforeLines="0" w:before="60" w:beforeAutospacing="0" w:afterLines="0" w:after="60" w:afterAutospacing="0" w:line="264" w:lineRule="auto"/>
        <w:ind w:leftChars="0" w:left="57" w:rightChars="0" w:right="57"/>
        <w:contextualSpacing w:val="0"/>
        <w:jc w:val="left"/>
      </w:pPr>
      <w:rPr>
        <w:color w:va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FFFFF" w:themeFill="background1"/>
        <w:vAlign w:val="center"/>
      </w:tcPr>
    </w:tblStylePr>
  </w:style>
  <w:style w:type="paragraph" w:styleId="Header">
    <w:name w:val="header"/>
    <w:basedOn w:val="Normal"/>
    <w:link w:val="HeaderChar"/>
    <w:uiPriority w:val="99"/>
    <w:unhideWhenUsed/>
    <w:rsid w:val="00524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D1C"/>
    <w:rPr>
      <w:rFonts w:ascii="Calibri Light" w:hAnsi="Calibri Light"/>
      <w:sz w:val="20"/>
      <w:lang w:val="en-US"/>
    </w:rPr>
  </w:style>
  <w:style w:type="paragraph" w:styleId="TOC5">
    <w:name w:val="toc 5"/>
    <w:basedOn w:val="Normal"/>
    <w:next w:val="Normal"/>
    <w:autoRedefine/>
    <w:uiPriority w:val="39"/>
    <w:unhideWhenUsed/>
    <w:rsid w:val="004E059D"/>
    <w:pPr>
      <w:tabs>
        <w:tab w:val="left" w:pos="1880"/>
        <w:tab w:val="left" w:pos="3332"/>
        <w:tab w:val="right" w:leader="dot" w:pos="9350"/>
      </w:tabs>
      <w:spacing w:after="100"/>
      <w:ind w:left="2352" w:firstLine="42"/>
      <w:jc w:val="left"/>
    </w:pPr>
  </w:style>
  <w:style w:type="character" w:styleId="CommentReference">
    <w:name w:val="annotation reference"/>
    <w:basedOn w:val="DefaultParagraphFont"/>
    <w:uiPriority w:val="99"/>
    <w:semiHidden/>
    <w:unhideWhenUsed/>
    <w:rsid w:val="00D42F5D"/>
    <w:rPr>
      <w:sz w:val="16"/>
      <w:szCs w:val="16"/>
    </w:rPr>
  </w:style>
  <w:style w:type="paragraph" w:styleId="CommentText">
    <w:name w:val="annotation text"/>
    <w:basedOn w:val="Normal"/>
    <w:link w:val="CommentTextChar"/>
    <w:uiPriority w:val="99"/>
    <w:semiHidden/>
    <w:unhideWhenUsed/>
    <w:rsid w:val="00D42F5D"/>
    <w:pPr>
      <w:spacing w:line="240" w:lineRule="auto"/>
    </w:pPr>
    <w:rPr>
      <w:szCs w:val="20"/>
    </w:rPr>
  </w:style>
  <w:style w:type="character" w:customStyle="1" w:styleId="CommentTextChar">
    <w:name w:val="Comment Text Char"/>
    <w:basedOn w:val="DefaultParagraphFont"/>
    <w:link w:val="CommentText"/>
    <w:uiPriority w:val="99"/>
    <w:semiHidden/>
    <w:rsid w:val="00D42F5D"/>
    <w:rPr>
      <w:rFonts w:ascii="Calibri Light" w:hAnsi="Calibri Light"/>
      <w:sz w:val="20"/>
      <w:szCs w:val="20"/>
      <w:lang w:val="en-US"/>
    </w:rPr>
  </w:style>
  <w:style w:type="paragraph" w:styleId="CommentSubject">
    <w:name w:val="annotation subject"/>
    <w:basedOn w:val="CommentText"/>
    <w:next w:val="CommentText"/>
    <w:link w:val="CommentSubjectChar"/>
    <w:uiPriority w:val="99"/>
    <w:semiHidden/>
    <w:unhideWhenUsed/>
    <w:rsid w:val="00D42F5D"/>
    <w:rPr>
      <w:b/>
      <w:bCs/>
    </w:rPr>
  </w:style>
  <w:style w:type="character" w:customStyle="1" w:styleId="CommentSubjectChar">
    <w:name w:val="Comment Subject Char"/>
    <w:basedOn w:val="CommentTextChar"/>
    <w:link w:val="CommentSubject"/>
    <w:uiPriority w:val="99"/>
    <w:semiHidden/>
    <w:rsid w:val="00D42F5D"/>
    <w:rPr>
      <w:rFonts w:ascii="Calibri Light" w:hAnsi="Calibri Light"/>
      <w:b/>
      <w:bCs/>
      <w:sz w:val="20"/>
      <w:szCs w:val="20"/>
      <w:lang w:val="en-US"/>
    </w:rPr>
  </w:style>
  <w:style w:type="paragraph" w:styleId="BalloonText">
    <w:name w:val="Balloon Text"/>
    <w:basedOn w:val="Normal"/>
    <w:link w:val="BalloonTextChar"/>
    <w:uiPriority w:val="99"/>
    <w:semiHidden/>
    <w:unhideWhenUsed/>
    <w:rsid w:val="00D42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F5D"/>
    <w:rPr>
      <w:rFonts w:ascii="Segoe UI" w:hAnsi="Segoe UI" w:cs="Segoe UI"/>
      <w:sz w:val="18"/>
      <w:szCs w:val="18"/>
      <w:lang w:val="en-US"/>
    </w:rPr>
  </w:style>
  <w:style w:type="table" w:customStyle="1" w:styleId="TableGrid3">
    <w:name w:val="Table Grid3"/>
    <w:basedOn w:val="TableNormal"/>
    <w:next w:val="TableGrid"/>
    <w:uiPriority w:val="59"/>
    <w:rsid w:val="00B10AA8"/>
    <w:pPr>
      <w:spacing w:before="60" w:after="60" w:line="36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1408F8"/>
    <w:pPr>
      <w:spacing w:after="0" w:line="240" w:lineRule="auto"/>
    </w:pPr>
    <w:tblPr>
      <w:tblStyleRowBandSize w:val="1"/>
      <w:tblStyleColBandSize w:val="1"/>
      <w:tblBorders>
        <w:top w:val="single" w:sz="4" w:space="0" w:color="F7A879" w:themeColor="accent2" w:themeTint="99"/>
        <w:left w:val="single" w:sz="4" w:space="0" w:color="F7A879" w:themeColor="accent2" w:themeTint="99"/>
        <w:bottom w:val="single" w:sz="4" w:space="0" w:color="F7A879" w:themeColor="accent2" w:themeTint="99"/>
        <w:right w:val="single" w:sz="4" w:space="0" w:color="F7A879" w:themeColor="accent2" w:themeTint="99"/>
        <w:insideH w:val="single" w:sz="4" w:space="0" w:color="F7A879" w:themeColor="accent2" w:themeTint="99"/>
        <w:insideV w:val="single" w:sz="4" w:space="0" w:color="F7A879" w:themeColor="accent2" w:themeTint="99"/>
      </w:tblBorders>
    </w:tblPr>
    <w:tblStylePr w:type="firstRow">
      <w:rPr>
        <w:b/>
        <w:bCs/>
        <w:color w:val="FFFFFF" w:themeColor="background1"/>
      </w:rPr>
      <w:tblPr/>
      <w:tcPr>
        <w:tcBorders>
          <w:top w:val="single" w:sz="4" w:space="0" w:color="F37021" w:themeColor="accent2"/>
          <w:left w:val="single" w:sz="4" w:space="0" w:color="F37021" w:themeColor="accent2"/>
          <w:bottom w:val="single" w:sz="4" w:space="0" w:color="F37021" w:themeColor="accent2"/>
          <w:right w:val="single" w:sz="4" w:space="0" w:color="F37021" w:themeColor="accent2"/>
          <w:insideH w:val="nil"/>
          <w:insideV w:val="nil"/>
        </w:tcBorders>
        <w:shd w:val="clear" w:color="auto" w:fill="F37021" w:themeFill="accent2"/>
      </w:tcPr>
    </w:tblStylePr>
    <w:tblStylePr w:type="lastRow">
      <w:rPr>
        <w:b/>
        <w:bCs/>
      </w:rPr>
      <w:tblPr/>
      <w:tcPr>
        <w:tcBorders>
          <w:top w:val="double" w:sz="4" w:space="0" w:color="F37021" w:themeColor="accent2"/>
        </w:tcBorders>
      </w:tcPr>
    </w:tblStylePr>
    <w:tblStylePr w:type="firstCol">
      <w:rPr>
        <w:b/>
        <w:bCs/>
      </w:rPr>
    </w:tblStylePr>
    <w:tblStylePr w:type="lastCol">
      <w:rPr>
        <w:b/>
        <w:bCs/>
      </w:rPr>
    </w:tblStylePr>
    <w:tblStylePr w:type="band1Vert">
      <w:tblPr/>
      <w:tcPr>
        <w:shd w:val="clear" w:color="auto" w:fill="FCE2D2" w:themeFill="accent2" w:themeFillTint="33"/>
      </w:tcPr>
    </w:tblStylePr>
    <w:tblStylePr w:type="band1Horz">
      <w:tblPr/>
      <w:tcPr>
        <w:shd w:val="clear" w:color="auto" w:fill="FCE2D2" w:themeFill="accent2" w:themeFillTint="33"/>
      </w:tcPr>
    </w:tblStylePr>
  </w:style>
  <w:style w:type="table" w:styleId="ListTable3-Accent2">
    <w:name w:val="List Table 3 Accent 2"/>
    <w:basedOn w:val="TableNormal"/>
    <w:uiPriority w:val="48"/>
    <w:rsid w:val="001408F8"/>
    <w:pPr>
      <w:spacing w:after="0" w:line="240" w:lineRule="auto"/>
    </w:pPr>
    <w:tblPr>
      <w:tblStyleRowBandSize w:val="1"/>
      <w:tblStyleColBandSize w:val="1"/>
      <w:tblBorders>
        <w:top w:val="single" w:sz="4" w:space="0" w:color="F37021" w:themeColor="accent2"/>
        <w:left w:val="single" w:sz="4" w:space="0" w:color="F37021" w:themeColor="accent2"/>
        <w:bottom w:val="single" w:sz="4" w:space="0" w:color="F37021" w:themeColor="accent2"/>
        <w:right w:val="single" w:sz="4" w:space="0" w:color="F37021" w:themeColor="accent2"/>
      </w:tblBorders>
    </w:tblPr>
    <w:tblStylePr w:type="firstRow">
      <w:rPr>
        <w:b/>
        <w:bCs/>
        <w:color w:val="FFFFFF" w:themeColor="background1"/>
      </w:rPr>
      <w:tblPr/>
      <w:tcPr>
        <w:shd w:val="clear" w:color="auto" w:fill="F37021" w:themeFill="accent2"/>
      </w:tcPr>
    </w:tblStylePr>
    <w:tblStylePr w:type="lastRow">
      <w:rPr>
        <w:b/>
        <w:bCs/>
      </w:rPr>
      <w:tblPr/>
      <w:tcPr>
        <w:tcBorders>
          <w:top w:val="double" w:sz="4" w:space="0" w:color="F37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7021" w:themeColor="accent2"/>
          <w:right w:val="single" w:sz="4" w:space="0" w:color="F37021" w:themeColor="accent2"/>
        </w:tcBorders>
      </w:tcPr>
    </w:tblStylePr>
    <w:tblStylePr w:type="band1Horz">
      <w:tblPr/>
      <w:tcPr>
        <w:tcBorders>
          <w:top w:val="single" w:sz="4" w:space="0" w:color="F37021" w:themeColor="accent2"/>
          <w:bottom w:val="single" w:sz="4" w:space="0" w:color="F37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7021" w:themeColor="accent2"/>
          <w:left w:val="nil"/>
        </w:tcBorders>
      </w:tcPr>
    </w:tblStylePr>
    <w:tblStylePr w:type="swCell">
      <w:tblPr/>
      <w:tcPr>
        <w:tcBorders>
          <w:top w:val="double" w:sz="4" w:space="0" w:color="F37021" w:themeColor="accent2"/>
          <w:right w:val="nil"/>
        </w:tcBorders>
      </w:tcPr>
    </w:tblStylePr>
  </w:style>
  <w:style w:type="table" w:styleId="ListTable1Light-Accent2">
    <w:name w:val="List Table 1 Light Accent 2"/>
    <w:basedOn w:val="TableNormal"/>
    <w:uiPriority w:val="46"/>
    <w:rsid w:val="001408F8"/>
    <w:pPr>
      <w:spacing w:after="0" w:line="240" w:lineRule="auto"/>
    </w:pPr>
    <w:tblPr>
      <w:tblStyleRowBandSize w:val="1"/>
      <w:tblStyleColBandSize w:val="1"/>
    </w:tblPr>
    <w:tblStylePr w:type="firstRow">
      <w:rPr>
        <w:b/>
        <w:bCs/>
      </w:rPr>
      <w:tblPr/>
      <w:tcPr>
        <w:tcBorders>
          <w:bottom w:val="single" w:sz="4" w:space="0" w:color="F7A879" w:themeColor="accent2" w:themeTint="99"/>
        </w:tcBorders>
      </w:tcPr>
    </w:tblStylePr>
    <w:tblStylePr w:type="lastRow">
      <w:rPr>
        <w:b/>
        <w:bCs/>
      </w:rPr>
      <w:tblPr/>
      <w:tcPr>
        <w:tcBorders>
          <w:top w:val="single" w:sz="4" w:space="0" w:color="F7A879" w:themeColor="accent2" w:themeTint="99"/>
        </w:tcBorders>
      </w:tcPr>
    </w:tblStylePr>
    <w:tblStylePr w:type="firstCol">
      <w:rPr>
        <w:b/>
        <w:bCs/>
      </w:rPr>
    </w:tblStylePr>
    <w:tblStylePr w:type="lastCol">
      <w:rPr>
        <w:b/>
        <w:bCs/>
      </w:rPr>
    </w:tblStylePr>
    <w:tblStylePr w:type="band1Vert">
      <w:tblPr/>
      <w:tcPr>
        <w:shd w:val="clear" w:color="auto" w:fill="FCE2D2" w:themeFill="accent2" w:themeFillTint="33"/>
      </w:tcPr>
    </w:tblStylePr>
    <w:tblStylePr w:type="band1Horz">
      <w:tblPr/>
      <w:tcPr>
        <w:shd w:val="clear" w:color="auto" w:fill="FCE2D2" w:themeFill="accent2" w:themeFillTint="33"/>
      </w:tcPr>
    </w:tblStylePr>
  </w:style>
  <w:style w:type="table" w:styleId="ListTable4-Accent2">
    <w:name w:val="List Table 4 Accent 2"/>
    <w:basedOn w:val="TableNormal"/>
    <w:uiPriority w:val="49"/>
    <w:rsid w:val="00ED20DC"/>
    <w:pPr>
      <w:spacing w:after="0" w:line="240" w:lineRule="auto"/>
    </w:pPr>
    <w:tblPr>
      <w:tblStyleRowBandSize w:val="1"/>
      <w:tblStyleColBandSize w:val="1"/>
      <w:tblBorders>
        <w:top w:val="single" w:sz="4" w:space="0" w:color="F7A879" w:themeColor="accent2" w:themeTint="99"/>
        <w:left w:val="single" w:sz="4" w:space="0" w:color="F7A879" w:themeColor="accent2" w:themeTint="99"/>
        <w:bottom w:val="single" w:sz="4" w:space="0" w:color="F7A879" w:themeColor="accent2" w:themeTint="99"/>
        <w:right w:val="single" w:sz="4" w:space="0" w:color="F7A879" w:themeColor="accent2" w:themeTint="99"/>
        <w:insideH w:val="single" w:sz="4" w:space="0" w:color="F7A879" w:themeColor="accent2" w:themeTint="99"/>
      </w:tblBorders>
    </w:tblPr>
    <w:tblStylePr w:type="firstRow">
      <w:rPr>
        <w:b/>
        <w:bCs/>
        <w:color w:val="FFFFFF" w:themeColor="background1"/>
      </w:rPr>
      <w:tblPr/>
      <w:tcPr>
        <w:tcBorders>
          <w:top w:val="single" w:sz="4" w:space="0" w:color="F37021" w:themeColor="accent2"/>
          <w:left w:val="single" w:sz="4" w:space="0" w:color="F37021" w:themeColor="accent2"/>
          <w:bottom w:val="single" w:sz="4" w:space="0" w:color="F37021" w:themeColor="accent2"/>
          <w:right w:val="single" w:sz="4" w:space="0" w:color="F37021" w:themeColor="accent2"/>
          <w:insideH w:val="nil"/>
        </w:tcBorders>
        <w:shd w:val="clear" w:color="auto" w:fill="F37021" w:themeFill="accent2"/>
      </w:tcPr>
    </w:tblStylePr>
    <w:tblStylePr w:type="lastRow">
      <w:rPr>
        <w:b/>
        <w:bCs/>
      </w:rPr>
      <w:tblPr/>
      <w:tcPr>
        <w:tcBorders>
          <w:top w:val="double" w:sz="4" w:space="0" w:color="F7A879" w:themeColor="accent2" w:themeTint="99"/>
        </w:tcBorders>
      </w:tcPr>
    </w:tblStylePr>
    <w:tblStylePr w:type="firstCol">
      <w:rPr>
        <w:b/>
        <w:bCs/>
      </w:rPr>
    </w:tblStylePr>
    <w:tblStylePr w:type="lastCol">
      <w:rPr>
        <w:b/>
        <w:bCs/>
      </w:rPr>
    </w:tblStylePr>
    <w:tblStylePr w:type="band1Vert">
      <w:tblPr/>
      <w:tcPr>
        <w:shd w:val="clear" w:color="auto" w:fill="FCE2D2" w:themeFill="accent2" w:themeFillTint="33"/>
      </w:tcPr>
    </w:tblStylePr>
    <w:tblStylePr w:type="band1Horz">
      <w:tblPr/>
      <w:tcPr>
        <w:shd w:val="clear" w:color="auto" w:fill="FCE2D2"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13138">
      <w:bodyDiv w:val="1"/>
      <w:marLeft w:val="0"/>
      <w:marRight w:val="0"/>
      <w:marTop w:val="0"/>
      <w:marBottom w:val="0"/>
      <w:divBdr>
        <w:top w:val="none" w:sz="0" w:space="0" w:color="auto"/>
        <w:left w:val="none" w:sz="0" w:space="0" w:color="auto"/>
        <w:bottom w:val="none" w:sz="0" w:space="0" w:color="auto"/>
        <w:right w:val="none" w:sz="0" w:space="0" w:color="auto"/>
      </w:divBdr>
    </w:div>
    <w:div w:id="327559239">
      <w:bodyDiv w:val="1"/>
      <w:marLeft w:val="0"/>
      <w:marRight w:val="0"/>
      <w:marTop w:val="0"/>
      <w:marBottom w:val="0"/>
      <w:divBdr>
        <w:top w:val="none" w:sz="0" w:space="0" w:color="auto"/>
        <w:left w:val="none" w:sz="0" w:space="0" w:color="auto"/>
        <w:bottom w:val="none" w:sz="0" w:space="0" w:color="auto"/>
        <w:right w:val="none" w:sz="0" w:space="0" w:color="auto"/>
      </w:divBdr>
      <w:divsChild>
        <w:div w:id="384720918">
          <w:marLeft w:val="0"/>
          <w:marRight w:val="0"/>
          <w:marTop w:val="0"/>
          <w:marBottom w:val="0"/>
          <w:divBdr>
            <w:top w:val="none" w:sz="0" w:space="0" w:color="auto"/>
            <w:left w:val="none" w:sz="0" w:space="0" w:color="auto"/>
            <w:bottom w:val="none" w:sz="0" w:space="0" w:color="auto"/>
            <w:right w:val="none" w:sz="0" w:space="0" w:color="auto"/>
          </w:divBdr>
        </w:div>
        <w:div w:id="662273833">
          <w:marLeft w:val="0"/>
          <w:marRight w:val="0"/>
          <w:marTop w:val="0"/>
          <w:marBottom w:val="0"/>
          <w:divBdr>
            <w:top w:val="none" w:sz="0" w:space="0" w:color="auto"/>
            <w:left w:val="none" w:sz="0" w:space="0" w:color="auto"/>
            <w:bottom w:val="none" w:sz="0" w:space="0" w:color="auto"/>
            <w:right w:val="none" w:sz="0" w:space="0" w:color="auto"/>
          </w:divBdr>
        </w:div>
        <w:div w:id="933126855">
          <w:marLeft w:val="0"/>
          <w:marRight w:val="0"/>
          <w:marTop w:val="0"/>
          <w:marBottom w:val="0"/>
          <w:divBdr>
            <w:top w:val="none" w:sz="0" w:space="0" w:color="auto"/>
            <w:left w:val="none" w:sz="0" w:space="0" w:color="auto"/>
            <w:bottom w:val="none" w:sz="0" w:space="0" w:color="auto"/>
            <w:right w:val="none" w:sz="0" w:space="0" w:color="auto"/>
          </w:divBdr>
        </w:div>
        <w:div w:id="1187332656">
          <w:marLeft w:val="0"/>
          <w:marRight w:val="0"/>
          <w:marTop w:val="0"/>
          <w:marBottom w:val="0"/>
          <w:divBdr>
            <w:top w:val="none" w:sz="0" w:space="0" w:color="auto"/>
            <w:left w:val="none" w:sz="0" w:space="0" w:color="auto"/>
            <w:bottom w:val="none" w:sz="0" w:space="0" w:color="auto"/>
            <w:right w:val="none" w:sz="0" w:space="0" w:color="auto"/>
          </w:divBdr>
        </w:div>
        <w:div w:id="1345323534">
          <w:marLeft w:val="0"/>
          <w:marRight w:val="0"/>
          <w:marTop w:val="0"/>
          <w:marBottom w:val="0"/>
          <w:divBdr>
            <w:top w:val="none" w:sz="0" w:space="0" w:color="auto"/>
            <w:left w:val="none" w:sz="0" w:space="0" w:color="auto"/>
            <w:bottom w:val="none" w:sz="0" w:space="0" w:color="auto"/>
            <w:right w:val="none" w:sz="0" w:space="0" w:color="auto"/>
          </w:divBdr>
        </w:div>
        <w:div w:id="1534885021">
          <w:marLeft w:val="0"/>
          <w:marRight w:val="0"/>
          <w:marTop w:val="0"/>
          <w:marBottom w:val="0"/>
          <w:divBdr>
            <w:top w:val="none" w:sz="0" w:space="0" w:color="auto"/>
            <w:left w:val="none" w:sz="0" w:space="0" w:color="auto"/>
            <w:bottom w:val="none" w:sz="0" w:space="0" w:color="auto"/>
            <w:right w:val="none" w:sz="0" w:space="0" w:color="auto"/>
          </w:divBdr>
        </w:div>
        <w:div w:id="1728381564">
          <w:marLeft w:val="0"/>
          <w:marRight w:val="0"/>
          <w:marTop w:val="0"/>
          <w:marBottom w:val="0"/>
          <w:divBdr>
            <w:top w:val="none" w:sz="0" w:space="0" w:color="auto"/>
            <w:left w:val="none" w:sz="0" w:space="0" w:color="auto"/>
            <w:bottom w:val="none" w:sz="0" w:space="0" w:color="auto"/>
            <w:right w:val="none" w:sz="0" w:space="0" w:color="auto"/>
          </w:divBdr>
        </w:div>
        <w:div w:id="1730303993">
          <w:marLeft w:val="0"/>
          <w:marRight w:val="0"/>
          <w:marTop w:val="0"/>
          <w:marBottom w:val="0"/>
          <w:divBdr>
            <w:top w:val="none" w:sz="0" w:space="0" w:color="auto"/>
            <w:left w:val="none" w:sz="0" w:space="0" w:color="auto"/>
            <w:bottom w:val="none" w:sz="0" w:space="0" w:color="auto"/>
            <w:right w:val="none" w:sz="0" w:space="0" w:color="auto"/>
          </w:divBdr>
        </w:div>
        <w:div w:id="1837378487">
          <w:marLeft w:val="0"/>
          <w:marRight w:val="0"/>
          <w:marTop w:val="0"/>
          <w:marBottom w:val="0"/>
          <w:divBdr>
            <w:top w:val="none" w:sz="0" w:space="0" w:color="auto"/>
            <w:left w:val="none" w:sz="0" w:space="0" w:color="auto"/>
            <w:bottom w:val="none" w:sz="0" w:space="0" w:color="auto"/>
            <w:right w:val="none" w:sz="0" w:space="0" w:color="auto"/>
          </w:divBdr>
        </w:div>
      </w:divsChild>
    </w:div>
    <w:div w:id="762386053">
      <w:bodyDiv w:val="1"/>
      <w:marLeft w:val="0"/>
      <w:marRight w:val="0"/>
      <w:marTop w:val="0"/>
      <w:marBottom w:val="0"/>
      <w:divBdr>
        <w:top w:val="none" w:sz="0" w:space="0" w:color="auto"/>
        <w:left w:val="none" w:sz="0" w:space="0" w:color="auto"/>
        <w:bottom w:val="none" w:sz="0" w:space="0" w:color="auto"/>
        <w:right w:val="none" w:sz="0" w:space="0" w:color="auto"/>
      </w:divBdr>
    </w:div>
    <w:div w:id="1049567750">
      <w:bodyDiv w:val="1"/>
      <w:marLeft w:val="0"/>
      <w:marRight w:val="0"/>
      <w:marTop w:val="0"/>
      <w:marBottom w:val="0"/>
      <w:divBdr>
        <w:top w:val="none" w:sz="0" w:space="0" w:color="auto"/>
        <w:left w:val="none" w:sz="0" w:space="0" w:color="auto"/>
        <w:bottom w:val="none" w:sz="0" w:space="0" w:color="auto"/>
        <w:right w:val="none" w:sz="0" w:space="0" w:color="auto"/>
      </w:divBdr>
    </w:div>
    <w:div w:id="135398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comments" Target="comments.xm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4.xml"/><Relationship Id="rId15" Type="http://schemas.openxmlformats.org/officeDocument/2006/relationships/image" Target="media/image4.svg"/><Relationship Id="rId23" Type="http://schemas.openxmlformats.org/officeDocument/2006/relationships/fontTable" Target="fontTable.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Persistent Color Palette 2018-19">
      <a:dk1>
        <a:sysClr val="windowText" lastClr="000000"/>
      </a:dk1>
      <a:lt1>
        <a:srgbClr val="FFFFFF"/>
      </a:lt1>
      <a:dk2>
        <a:srgbClr val="44546A"/>
      </a:dk2>
      <a:lt2>
        <a:srgbClr val="E7E6E6"/>
      </a:lt2>
      <a:accent1>
        <a:srgbClr val="006899"/>
      </a:accent1>
      <a:accent2>
        <a:srgbClr val="F37021"/>
      </a:accent2>
      <a:accent3>
        <a:srgbClr val="8DC63F"/>
      </a:accent3>
      <a:accent4>
        <a:srgbClr val="000000"/>
      </a:accent4>
      <a:accent5>
        <a:srgbClr val="585858"/>
      </a:accent5>
      <a:accent6>
        <a:srgbClr val="939393"/>
      </a:accent6>
      <a:hlink>
        <a:srgbClr val="006899"/>
      </a:hlink>
      <a:folHlink>
        <a:srgbClr val="0068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9E972F8FE0754E8E087E010E821A75" ma:contentTypeVersion="8" ma:contentTypeDescription="Create a new document." ma:contentTypeScope="" ma:versionID="0934ba39fe751f7d14dbd693f35350d2">
  <xsd:schema xmlns:xsd="http://www.w3.org/2001/XMLSchema" xmlns:xs="http://www.w3.org/2001/XMLSchema" xmlns:p="http://schemas.microsoft.com/office/2006/metadata/properties" xmlns:ns2="ddf9af15-bd69-426d-975d-e6c68d677c2e" xmlns:ns3="88352524-8b79-43f9-90d6-4c3cda361022" targetNamespace="http://schemas.microsoft.com/office/2006/metadata/properties" ma:root="true" ma:fieldsID="255c1d75a837a7c2ab764aa0c262740a" ns2:_="" ns3:_="">
    <xsd:import namespace="ddf9af15-bd69-426d-975d-e6c68d677c2e"/>
    <xsd:import namespace="88352524-8b79-43f9-90d6-4c3cda3610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9af15-bd69-426d-975d-e6c68d677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8352524-8b79-43f9-90d6-4c3cda3610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075A07C-7256-41CA-B74E-28CE3E80ED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865A7C-3F93-41CF-8450-0C889777FA77}">
  <ds:schemaRefs>
    <ds:schemaRef ds:uri="http://schemas.microsoft.com/sharepoint/v3/contenttype/forms"/>
  </ds:schemaRefs>
</ds:datastoreItem>
</file>

<file path=customXml/itemProps3.xml><?xml version="1.0" encoding="utf-8"?>
<ds:datastoreItem xmlns:ds="http://schemas.openxmlformats.org/officeDocument/2006/customXml" ds:itemID="{82B743F1-C6B1-4354-A6D4-20091F69A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9af15-bd69-426d-975d-e6c68d677c2e"/>
    <ds:schemaRef ds:uri="88352524-8b79-43f9-90d6-4c3cda3610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3D15AF-A1ED-4782-B35C-A21F15F66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3143</TotalTime>
  <Pages>5</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Links>
    <vt:vector size="30" baseType="variant">
      <vt:variant>
        <vt:i4>1507377</vt:i4>
      </vt:variant>
      <vt:variant>
        <vt:i4>20</vt:i4>
      </vt:variant>
      <vt:variant>
        <vt:i4>0</vt:i4>
      </vt:variant>
      <vt:variant>
        <vt:i4>5</vt:i4>
      </vt:variant>
      <vt:variant>
        <vt:lpwstr/>
      </vt:variant>
      <vt:variant>
        <vt:lpwstr>_Toc78987686</vt:lpwstr>
      </vt:variant>
      <vt:variant>
        <vt:i4>1179697</vt:i4>
      </vt:variant>
      <vt:variant>
        <vt:i4>14</vt:i4>
      </vt:variant>
      <vt:variant>
        <vt:i4>0</vt:i4>
      </vt:variant>
      <vt:variant>
        <vt:i4>5</vt:i4>
      </vt:variant>
      <vt:variant>
        <vt:lpwstr/>
      </vt:variant>
      <vt:variant>
        <vt:lpwstr>_Toc78987683</vt:lpwstr>
      </vt:variant>
      <vt:variant>
        <vt:i4>1572926</vt:i4>
      </vt:variant>
      <vt:variant>
        <vt:i4>8</vt:i4>
      </vt:variant>
      <vt:variant>
        <vt:i4>0</vt:i4>
      </vt:variant>
      <vt:variant>
        <vt:i4>5</vt:i4>
      </vt:variant>
      <vt:variant>
        <vt:lpwstr/>
      </vt:variant>
      <vt:variant>
        <vt:lpwstr>_Toc78987679</vt:lpwstr>
      </vt:variant>
      <vt:variant>
        <vt:i4>1179697</vt:i4>
      </vt:variant>
      <vt:variant>
        <vt:i4>3</vt:i4>
      </vt:variant>
      <vt:variant>
        <vt:i4>0</vt:i4>
      </vt:variant>
      <vt:variant>
        <vt:i4>5</vt:i4>
      </vt:variant>
      <vt:variant>
        <vt:lpwstr/>
      </vt:variant>
      <vt:variant>
        <vt:lpwstr>_Toc78987683</vt:lpwstr>
      </vt:variant>
      <vt:variant>
        <vt:i4>1179697</vt:i4>
      </vt:variant>
      <vt:variant>
        <vt:i4>0</vt:i4>
      </vt:variant>
      <vt:variant>
        <vt:i4>0</vt:i4>
      </vt:variant>
      <vt:variant>
        <vt:i4>5</vt:i4>
      </vt:variant>
      <vt:variant>
        <vt:lpwstr/>
      </vt:variant>
      <vt:variant>
        <vt:lpwstr>_Toc78987683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Bidkar</dc:creator>
  <cp:keywords/>
  <dc:description/>
  <cp:lastModifiedBy>Gargi Pande</cp:lastModifiedBy>
  <cp:revision>89</cp:revision>
  <dcterms:created xsi:type="dcterms:W3CDTF">2021-09-24T08:27:00Z</dcterms:created>
  <dcterms:modified xsi:type="dcterms:W3CDTF">2021-10-29T12:14:00Z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0x0101007E9E972F8FE0754E8E087E010E821A75</vt:lpwstr>
  </property>
  <property fmtid="{D5CDD505-2E9C-101B-9397-08002B2CF9AE}" pid="3" name="_dlc_DocIdItemGuid">
    <vt:lpwstr>df8a2ea8-e6c8-4959-b20f-37be2eac47aa</vt:lpwstr>
  </property>
</Properties>
</file>